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260B8E7" w14:textId="77777777" w:rsidR="000B37A1" w:rsidRDefault="000B37A1" w:rsidP="00FB173F">
      <w:pPr>
        <w:spacing w:line="240" w:lineRule="auto"/>
        <w:rPr>
          <w:rFonts w:ascii="Times New Roman" w:eastAsia="Times New Roman" w:hAnsi="Times New Roman" w:cs="Times New Roman"/>
          <w:b/>
          <w:color w:val="auto"/>
          <w:sz w:val="24"/>
          <w:szCs w:val="24"/>
        </w:rPr>
      </w:pPr>
    </w:p>
    <w:p w14:paraId="36E5D71D" w14:textId="77777777" w:rsidR="00207076" w:rsidRDefault="00207076" w:rsidP="00FB173F">
      <w:pPr>
        <w:spacing w:line="240" w:lineRule="auto"/>
        <w:rPr>
          <w:rFonts w:ascii="Times New Roman" w:eastAsia="Times New Roman" w:hAnsi="Times New Roman" w:cs="Times New Roman"/>
          <w:b/>
          <w:color w:val="auto"/>
          <w:sz w:val="24"/>
          <w:szCs w:val="24"/>
        </w:rPr>
      </w:pPr>
    </w:p>
    <w:p w14:paraId="320E0101" w14:textId="77777777" w:rsidR="00207076" w:rsidRPr="00207076" w:rsidRDefault="00207076" w:rsidP="00FB173F">
      <w:pPr>
        <w:spacing w:line="240" w:lineRule="auto"/>
        <w:rPr>
          <w:rFonts w:ascii="Times New Roman" w:eastAsia="Times New Roman" w:hAnsi="Times New Roman" w:cs="Times New Roman"/>
          <w:b/>
          <w:color w:val="auto"/>
          <w:sz w:val="24"/>
          <w:szCs w:val="24"/>
        </w:rPr>
      </w:pPr>
    </w:p>
    <w:p w14:paraId="0D99AAB3" w14:textId="77777777" w:rsidR="000B37A1" w:rsidRPr="00207076" w:rsidRDefault="000B37A1" w:rsidP="00FB173F">
      <w:pPr>
        <w:spacing w:line="240" w:lineRule="auto"/>
        <w:rPr>
          <w:rFonts w:ascii="Times New Roman" w:eastAsia="Times New Roman" w:hAnsi="Times New Roman" w:cs="Times New Roman"/>
          <w:b/>
          <w:color w:val="auto"/>
          <w:sz w:val="24"/>
          <w:szCs w:val="24"/>
        </w:rPr>
      </w:pPr>
    </w:p>
    <w:p w14:paraId="48FAF8E5" w14:textId="77777777" w:rsidR="008003F9" w:rsidRPr="00207076" w:rsidRDefault="008003F9" w:rsidP="00FB173F">
      <w:pPr>
        <w:spacing w:line="240" w:lineRule="auto"/>
        <w:rPr>
          <w:rFonts w:ascii="Times New Roman" w:eastAsia="Times New Roman" w:hAnsi="Times New Roman" w:cs="Times New Roman"/>
          <w:b/>
          <w:bCs/>
          <w:color w:val="auto"/>
          <w:sz w:val="24"/>
          <w:szCs w:val="24"/>
        </w:rPr>
      </w:pPr>
    </w:p>
    <w:p w14:paraId="0AABD57F" w14:textId="610327FD" w:rsidR="008003F9" w:rsidRPr="00207076" w:rsidRDefault="00207076" w:rsidP="00FB173F">
      <w:pPr>
        <w:spacing w:line="240" w:lineRule="auto"/>
        <w:jc w:val="center"/>
        <w:rPr>
          <w:rFonts w:ascii="Times New Roman" w:hAnsi="Times New Roman" w:cs="Times New Roman"/>
          <w:b/>
          <w:bCs/>
          <w:color w:val="auto"/>
          <w:sz w:val="24"/>
          <w:szCs w:val="24"/>
          <w:lang w:val="es-MX" w:eastAsia="es-MX"/>
        </w:rPr>
      </w:pPr>
      <w:r w:rsidRPr="00207076">
        <w:rPr>
          <w:rFonts w:ascii="Times New Roman" w:hAnsi="Times New Roman" w:cs="Times New Roman"/>
          <w:b/>
          <w:bCs/>
          <w:color w:val="auto"/>
          <w:sz w:val="24"/>
          <w:szCs w:val="24"/>
          <w:lang w:val="es-MX" w:eastAsia="es-MX"/>
        </w:rPr>
        <w:t>Aplicaciones del Análisis Topológico de Datos</w:t>
      </w:r>
      <w:r w:rsidR="006570E8">
        <w:rPr>
          <w:rFonts w:ascii="Times New Roman" w:hAnsi="Times New Roman" w:cs="Times New Roman"/>
          <w:b/>
          <w:bCs/>
          <w:color w:val="auto"/>
          <w:sz w:val="24"/>
          <w:szCs w:val="24"/>
          <w:lang w:val="es-MX" w:eastAsia="es-MX"/>
        </w:rPr>
        <w:t xml:space="preserve"> en Economía</w:t>
      </w:r>
    </w:p>
    <w:p w14:paraId="282DA2A8" w14:textId="77777777" w:rsidR="008003F9" w:rsidRPr="00207076" w:rsidRDefault="008003F9" w:rsidP="00FB173F">
      <w:pPr>
        <w:spacing w:line="240" w:lineRule="auto"/>
        <w:jc w:val="center"/>
        <w:rPr>
          <w:rFonts w:ascii="Times New Roman" w:hAnsi="Times New Roman" w:cs="Times New Roman"/>
          <w:b/>
          <w:bCs/>
          <w:color w:val="auto"/>
          <w:sz w:val="24"/>
          <w:szCs w:val="24"/>
          <w:lang w:val="es-MX" w:eastAsia="es-MX"/>
        </w:rPr>
      </w:pPr>
    </w:p>
    <w:p w14:paraId="2BC9E864" w14:textId="40962ED3" w:rsidR="00AB3008" w:rsidRPr="006570E8" w:rsidRDefault="00AB3008" w:rsidP="00FB173F">
      <w:pPr>
        <w:spacing w:line="240" w:lineRule="auto"/>
        <w:jc w:val="center"/>
        <w:rPr>
          <w:rFonts w:ascii="Times New Roman" w:hAnsi="Times New Roman" w:cs="Times New Roman"/>
          <w:color w:val="auto"/>
          <w:sz w:val="24"/>
          <w:szCs w:val="24"/>
          <w:lang w:val="es-MX" w:eastAsia="es-MX"/>
        </w:rPr>
      </w:pPr>
      <w:r w:rsidRPr="006570E8">
        <w:rPr>
          <w:rFonts w:ascii="Times New Roman" w:eastAsia="Times New Roman" w:hAnsi="Times New Roman" w:cs="Times New Roman"/>
          <w:color w:val="auto"/>
          <w:sz w:val="24"/>
          <w:szCs w:val="24"/>
          <w:lang w:val="es-MX"/>
        </w:rPr>
        <w:t>Heriberto Espino Montelongo</w:t>
      </w:r>
    </w:p>
    <w:p w14:paraId="7BE504D7" w14:textId="2B6E2824" w:rsidR="00AB3008" w:rsidRPr="00207076" w:rsidRDefault="00AB3008" w:rsidP="00FB173F">
      <w:pPr>
        <w:spacing w:after="213" w:line="240" w:lineRule="auto"/>
        <w:ind w:right="85"/>
        <w:jc w:val="center"/>
        <w:rPr>
          <w:rFonts w:ascii="Times New Roman" w:eastAsia="Times New Roman" w:hAnsi="Times New Roman" w:cs="Times New Roman"/>
          <w:color w:val="auto"/>
          <w:sz w:val="24"/>
          <w:szCs w:val="24"/>
          <w:lang w:val="es-MX"/>
        </w:rPr>
      </w:pPr>
      <w:r w:rsidRPr="00207076">
        <w:rPr>
          <w:rFonts w:ascii="Times New Roman" w:eastAsia="Times New Roman" w:hAnsi="Times New Roman" w:cs="Times New Roman"/>
          <w:color w:val="auto"/>
          <w:sz w:val="24"/>
          <w:szCs w:val="24"/>
          <w:lang w:val="es-MX"/>
        </w:rPr>
        <w:t>Universidad de las Américas Puebla</w:t>
      </w:r>
    </w:p>
    <w:p w14:paraId="0EB90611" w14:textId="6B2A7CDC" w:rsidR="00207076" w:rsidRDefault="00207076" w:rsidP="00FB173F">
      <w:pPr>
        <w:spacing w:after="180" w:line="240" w:lineRule="auto"/>
        <w:jc w:val="center"/>
        <w:rPr>
          <w:rFonts w:ascii="Times New Roman" w:hAnsi="Times New Roman" w:cs="Times New Roman"/>
          <w:color w:val="auto"/>
          <w:sz w:val="24"/>
          <w:szCs w:val="24"/>
          <w:shd w:val="clear" w:color="auto" w:fill="FFFFFF"/>
          <w:lang w:val="es-MX"/>
        </w:rPr>
      </w:pPr>
      <w:r w:rsidRPr="00207076">
        <w:rPr>
          <w:rFonts w:ascii="Times New Roman" w:hAnsi="Times New Roman" w:cs="Times New Roman"/>
          <w:color w:val="auto"/>
          <w:sz w:val="24"/>
          <w:szCs w:val="24"/>
          <w:shd w:val="clear" w:color="auto" w:fill="FFFFFF"/>
          <w:lang w:val="es-MX"/>
        </w:rPr>
        <w:t>P24-LDS1041-1</w:t>
      </w:r>
      <w:r>
        <w:rPr>
          <w:rFonts w:ascii="Times New Roman" w:hAnsi="Times New Roman" w:cs="Times New Roman"/>
          <w:color w:val="auto"/>
          <w:sz w:val="24"/>
          <w:szCs w:val="24"/>
          <w:shd w:val="clear" w:color="auto" w:fill="FFFFFF"/>
          <w:lang w:val="es-MX"/>
        </w:rPr>
        <w:t>:</w:t>
      </w:r>
      <w:r w:rsidRPr="00207076">
        <w:rPr>
          <w:rFonts w:ascii="Times New Roman" w:hAnsi="Times New Roman" w:cs="Times New Roman"/>
          <w:color w:val="auto"/>
          <w:sz w:val="24"/>
          <w:szCs w:val="24"/>
          <w:shd w:val="clear" w:color="auto" w:fill="FFFFFF"/>
          <w:lang w:val="es-MX"/>
        </w:rPr>
        <w:t xml:space="preserve"> Análisis Topológico de Datos</w:t>
      </w:r>
    </w:p>
    <w:p w14:paraId="0F54DBFF" w14:textId="6E4FD713" w:rsidR="00207076" w:rsidRDefault="00AB3008" w:rsidP="00FB173F">
      <w:pPr>
        <w:spacing w:after="180" w:line="240" w:lineRule="auto"/>
        <w:jc w:val="center"/>
        <w:rPr>
          <w:rFonts w:ascii="Times New Roman" w:eastAsia="Times New Roman" w:hAnsi="Times New Roman" w:cs="Times New Roman"/>
          <w:color w:val="auto"/>
          <w:sz w:val="24"/>
          <w:szCs w:val="24"/>
          <w:lang w:val="es-MX"/>
        </w:rPr>
      </w:pPr>
      <w:r w:rsidRPr="00207076">
        <w:rPr>
          <w:rFonts w:ascii="Times New Roman" w:eastAsia="Times New Roman" w:hAnsi="Times New Roman" w:cs="Times New Roman"/>
          <w:color w:val="auto"/>
          <w:sz w:val="24"/>
          <w:szCs w:val="24"/>
          <w:lang w:val="es-MX"/>
        </w:rPr>
        <w:t>Dr</w:t>
      </w:r>
      <w:r w:rsidR="00207076">
        <w:rPr>
          <w:rFonts w:ascii="Times New Roman" w:eastAsia="Times New Roman" w:hAnsi="Times New Roman" w:cs="Times New Roman"/>
          <w:color w:val="auto"/>
          <w:sz w:val="24"/>
          <w:szCs w:val="24"/>
          <w:lang w:val="es-MX"/>
        </w:rPr>
        <w:t xml:space="preserve">. </w:t>
      </w:r>
      <w:r w:rsidR="00207076" w:rsidRPr="00207076">
        <w:rPr>
          <w:rFonts w:ascii="Times New Roman" w:eastAsia="Times New Roman" w:hAnsi="Times New Roman" w:cs="Times New Roman"/>
          <w:color w:val="auto"/>
          <w:sz w:val="24"/>
          <w:szCs w:val="24"/>
          <w:lang w:val="es-MX"/>
        </w:rPr>
        <w:t xml:space="preserve">Hugo Villanueva </w:t>
      </w:r>
      <w:r w:rsidR="00FB173F" w:rsidRPr="00207076">
        <w:rPr>
          <w:rFonts w:ascii="Times New Roman" w:eastAsia="Times New Roman" w:hAnsi="Times New Roman" w:cs="Times New Roman"/>
          <w:color w:val="auto"/>
          <w:sz w:val="24"/>
          <w:szCs w:val="24"/>
          <w:lang w:val="es-MX"/>
        </w:rPr>
        <w:t>Méndez</w:t>
      </w:r>
    </w:p>
    <w:p w14:paraId="15045121" w14:textId="2DEAA9EF" w:rsidR="002C308E" w:rsidRPr="00207076" w:rsidRDefault="00207076" w:rsidP="00FB173F">
      <w:pPr>
        <w:spacing w:after="180" w:line="240" w:lineRule="auto"/>
        <w:jc w:val="center"/>
        <w:rPr>
          <w:rFonts w:ascii="Times New Roman" w:eastAsia="Times New Roman" w:hAnsi="Times New Roman" w:cs="Times New Roman"/>
          <w:color w:val="auto"/>
          <w:sz w:val="24"/>
          <w:szCs w:val="24"/>
          <w:lang w:val="es-MX"/>
        </w:rPr>
      </w:pPr>
      <w:r>
        <w:rPr>
          <w:rFonts w:ascii="Times New Roman" w:eastAsia="Times New Roman" w:hAnsi="Times New Roman" w:cs="Times New Roman"/>
          <w:color w:val="auto"/>
          <w:sz w:val="24"/>
          <w:szCs w:val="24"/>
          <w:lang w:val="es-MX"/>
        </w:rPr>
        <w:t xml:space="preserve">5 de mayo de </w:t>
      </w:r>
      <w:r w:rsidR="00E80F43" w:rsidRPr="00207076">
        <w:rPr>
          <w:rFonts w:ascii="Times New Roman" w:eastAsia="Times New Roman" w:hAnsi="Times New Roman" w:cs="Times New Roman"/>
          <w:color w:val="auto"/>
          <w:sz w:val="24"/>
          <w:szCs w:val="24"/>
          <w:lang w:val="es-MX"/>
        </w:rPr>
        <w:t>2024</w:t>
      </w:r>
    </w:p>
    <w:p w14:paraId="5E09FF0D" w14:textId="6419F022" w:rsidR="00D75CE4" w:rsidRPr="00F0555D" w:rsidRDefault="00207076" w:rsidP="00D75CE4">
      <w:pPr>
        <w:spacing w:line="240" w:lineRule="auto"/>
        <w:rPr>
          <w:rFonts w:ascii="Times New Roman" w:hAnsi="Times New Roman" w:cs="Times New Roman"/>
          <w:color w:val="auto"/>
          <w:sz w:val="24"/>
          <w:szCs w:val="24"/>
          <w:lang w:val="es-MX"/>
        </w:rPr>
      </w:pPr>
      <w:bookmarkStart w:id="0" w:name="_Toc164278745"/>
      <w:r w:rsidRPr="00207076">
        <w:rPr>
          <w:rFonts w:ascii="Times New Roman" w:hAnsi="Times New Roman"/>
          <w:sz w:val="24"/>
          <w:szCs w:val="24"/>
          <w:lang w:val="es-MX"/>
        </w:rPr>
        <w:br w:type="page"/>
      </w:r>
      <w:bookmarkEnd w:id="0"/>
      <w:r w:rsidR="00D75CE4" w:rsidRPr="00F0555D">
        <w:rPr>
          <w:rFonts w:ascii="Times New Roman" w:hAnsi="Times New Roman" w:cs="Times New Roman"/>
          <w:color w:val="auto"/>
          <w:sz w:val="24"/>
          <w:szCs w:val="24"/>
          <w:lang w:val="es-MX"/>
        </w:rPr>
        <w:lastRenderedPageBreak/>
        <w:t>El análisis topológico de datos (ATD) ha surgido como una herramienta en el estudio de los mercados financieros, ofreciendo una perspectiva única para comprender los complejos patrones de comportamiento que caracterizan a estos sistemas dinámicos. Al representar los datos de precios de activos como series temporales y</w:t>
      </w:r>
      <w:r w:rsidR="00E971E4">
        <w:rPr>
          <w:rFonts w:ascii="Times New Roman" w:hAnsi="Times New Roman" w:cs="Times New Roman"/>
          <w:color w:val="auto"/>
          <w:sz w:val="24"/>
          <w:szCs w:val="24"/>
          <w:lang w:val="es-MX"/>
        </w:rPr>
        <w:t xml:space="preserve"> aplicar ATD</w:t>
      </w:r>
      <w:r w:rsidR="00D75CE4" w:rsidRPr="00F0555D">
        <w:rPr>
          <w:rFonts w:ascii="Times New Roman" w:hAnsi="Times New Roman" w:cs="Times New Roman"/>
          <w:color w:val="auto"/>
          <w:sz w:val="24"/>
          <w:szCs w:val="24"/>
          <w:lang w:val="es-MX"/>
        </w:rPr>
        <w:t xml:space="preserve">, </w:t>
      </w:r>
      <w:r w:rsidR="00C841DD">
        <w:rPr>
          <w:rFonts w:ascii="Times New Roman" w:hAnsi="Times New Roman" w:cs="Times New Roman"/>
          <w:color w:val="auto"/>
          <w:sz w:val="24"/>
          <w:szCs w:val="24"/>
          <w:lang w:val="es-MX"/>
        </w:rPr>
        <w:t xml:space="preserve">se </w:t>
      </w:r>
      <w:r w:rsidR="00D75CE4" w:rsidRPr="00F0555D">
        <w:rPr>
          <w:rFonts w:ascii="Times New Roman" w:hAnsi="Times New Roman" w:cs="Times New Roman"/>
          <w:color w:val="auto"/>
          <w:sz w:val="24"/>
          <w:szCs w:val="24"/>
          <w:lang w:val="es-MX"/>
        </w:rPr>
        <w:t>puede</w:t>
      </w:r>
      <w:r w:rsidR="00E971E4">
        <w:rPr>
          <w:rFonts w:ascii="Times New Roman" w:hAnsi="Times New Roman" w:cs="Times New Roman"/>
          <w:color w:val="auto"/>
          <w:sz w:val="24"/>
          <w:szCs w:val="24"/>
          <w:lang w:val="es-MX"/>
        </w:rPr>
        <w:t xml:space="preserve"> </w:t>
      </w:r>
      <w:r w:rsidR="00D75CE4" w:rsidRPr="00F0555D">
        <w:rPr>
          <w:rFonts w:ascii="Times New Roman" w:hAnsi="Times New Roman" w:cs="Times New Roman"/>
          <w:color w:val="auto"/>
          <w:sz w:val="24"/>
          <w:szCs w:val="24"/>
          <w:lang w:val="es-MX"/>
        </w:rPr>
        <w:t>identificar y analizar cambios estructurales en los mercados, lo que tiene importantes implicaciones para la toma de decisiones en inversiones y políticas económicas.</w:t>
      </w:r>
    </w:p>
    <w:p w14:paraId="0C114F58" w14:textId="746735CB" w:rsidR="00084C9D" w:rsidRDefault="00084C9D" w:rsidP="00D75CE4">
      <w:pPr>
        <w:spacing w:line="240" w:lineRule="auto"/>
        <w:ind w:firstLine="708"/>
        <w:rPr>
          <w:rFonts w:ascii="Times New Roman" w:hAnsi="Times New Roman" w:cs="Times New Roman"/>
          <w:color w:val="auto"/>
          <w:sz w:val="24"/>
          <w:szCs w:val="24"/>
          <w:lang w:val="es-MX"/>
        </w:rPr>
      </w:pPr>
      <w:r w:rsidRPr="00F0555D">
        <w:rPr>
          <w:rFonts w:ascii="Times New Roman" w:hAnsi="Times New Roman" w:cs="Times New Roman"/>
          <w:color w:val="auto"/>
          <w:sz w:val="24"/>
          <w:szCs w:val="24"/>
          <w:lang w:val="es-MX"/>
        </w:rPr>
        <w:t>En este ensayo, exploraremos las aplicaciones del ATD en economía</w:t>
      </w:r>
      <w:r w:rsidR="00E971E4">
        <w:rPr>
          <w:rFonts w:ascii="Times New Roman" w:hAnsi="Times New Roman" w:cs="Times New Roman"/>
          <w:color w:val="auto"/>
          <w:sz w:val="24"/>
          <w:szCs w:val="24"/>
          <w:lang w:val="es-MX"/>
        </w:rPr>
        <w:t>, más específicamente en mercados bursátiles</w:t>
      </w:r>
      <w:r w:rsidRPr="00F0555D">
        <w:rPr>
          <w:rFonts w:ascii="Times New Roman" w:hAnsi="Times New Roman" w:cs="Times New Roman"/>
          <w:color w:val="auto"/>
          <w:sz w:val="24"/>
          <w:szCs w:val="24"/>
          <w:lang w:val="es-MX"/>
        </w:rPr>
        <w:t xml:space="preserve"> y cómo esta disciplina puede beneficiarse de esta perspectiva innovadora.</w:t>
      </w:r>
      <w:r>
        <w:rPr>
          <w:rFonts w:ascii="Times New Roman" w:hAnsi="Times New Roman" w:cs="Times New Roman"/>
          <w:color w:val="auto"/>
          <w:sz w:val="24"/>
          <w:szCs w:val="24"/>
          <w:lang w:val="es-MX"/>
        </w:rPr>
        <w:t xml:space="preserve"> Recientes estudios han demostrado que el </w:t>
      </w:r>
      <w:r w:rsidR="00597E58">
        <w:rPr>
          <w:rFonts w:ascii="Times New Roman" w:hAnsi="Times New Roman" w:cs="Times New Roman"/>
          <w:color w:val="auto"/>
          <w:sz w:val="24"/>
          <w:szCs w:val="24"/>
          <w:lang w:val="es-MX"/>
        </w:rPr>
        <w:t>ADT</w:t>
      </w:r>
      <w:r>
        <w:rPr>
          <w:rFonts w:ascii="Times New Roman" w:hAnsi="Times New Roman" w:cs="Times New Roman"/>
          <w:color w:val="auto"/>
          <w:sz w:val="24"/>
          <w:szCs w:val="24"/>
          <w:lang w:val="es-MX"/>
        </w:rPr>
        <w:t xml:space="preserve"> </w:t>
      </w:r>
      <w:r w:rsidRPr="00F0555D">
        <w:rPr>
          <w:rFonts w:ascii="Times New Roman" w:hAnsi="Times New Roman" w:cs="Times New Roman"/>
          <w:color w:val="auto"/>
          <w:sz w:val="24"/>
          <w:szCs w:val="24"/>
          <w:lang w:val="es-MX"/>
        </w:rPr>
        <w:t>puede tener un impacto significativo</w:t>
      </w:r>
      <w:r>
        <w:rPr>
          <w:rFonts w:ascii="Times New Roman" w:hAnsi="Times New Roman" w:cs="Times New Roman"/>
          <w:color w:val="auto"/>
          <w:sz w:val="24"/>
          <w:szCs w:val="24"/>
          <w:lang w:val="es-MX"/>
        </w:rPr>
        <w:t xml:space="preserve"> </w:t>
      </w:r>
      <w:r w:rsidRPr="00F0555D">
        <w:rPr>
          <w:rFonts w:ascii="Times New Roman" w:hAnsi="Times New Roman" w:cs="Times New Roman"/>
          <w:color w:val="auto"/>
          <w:sz w:val="24"/>
          <w:szCs w:val="24"/>
          <w:lang w:val="es-MX"/>
        </w:rPr>
        <w:t>aplicá</w:t>
      </w:r>
      <w:r>
        <w:rPr>
          <w:rFonts w:ascii="Times New Roman" w:hAnsi="Times New Roman" w:cs="Times New Roman"/>
          <w:color w:val="auto"/>
          <w:sz w:val="24"/>
          <w:szCs w:val="24"/>
          <w:lang w:val="es-MX"/>
        </w:rPr>
        <w:t xml:space="preserve">ndose </w:t>
      </w:r>
      <w:r w:rsidRPr="00F0555D">
        <w:rPr>
          <w:rFonts w:ascii="Times New Roman" w:hAnsi="Times New Roman" w:cs="Times New Roman"/>
          <w:color w:val="auto"/>
          <w:sz w:val="24"/>
          <w:szCs w:val="24"/>
          <w:lang w:val="es-MX"/>
        </w:rPr>
        <w:t>al estudio de mercados financieros para identificar y analizar patrones de comportamiento.</w:t>
      </w:r>
    </w:p>
    <w:p w14:paraId="5ACE8C6C" w14:textId="77777777" w:rsidR="009B286A" w:rsidRDefault="2373BF25" w:rsidP="00084C9D">
      <w:pPr>
        <w:spacing w:line="240" w:lineRule="auto"/>
        <w:ind w:firstLine="708"/>
        <w:rPr>
          <w:rFonts w:ascii="Times New Roman" w:hAnsi="Times New Roman" w:cs="Times New Roman"/>
          <w:color w:val="auto"/>
          <w:sz w:val="24"/>
          <w:szCs w:val="24"/>
          <w:lang w:val="es-MX"/>
        </w:rPr>
      </w:pPr>
      <w:r w:rsidRPr="2373BF25">
        <w:rPr>
          <w:rFonts w:ascii="Times New Roman" w:hAnsi="Times New Roman" w:cs="Times New Roman"/>
          <w:color w:val="auto"/>
          <w:sz w:val="24"/>
          <w:szCs w:val="24"/>
          <w:lang w:val="es-MX"/>
        </w:rPr>
        <w:t>En el ámbito de la investigación financiera, el ADT ha demostrado un considerable potencial en una amplia variedad de dominios, particularmente en aquellos que manejan datos de alta dimensionalidad (Bubenik, 2015; Carlsson, 2009; Wasserman, 2017). El éxito del ADT abarca desde la investigación médica (McInemey y Terzopoulos, 1999; Nicolau et al., 2011) hasta la investigación financiera (Baitinger y Flegel, 2021; Gidea y Katz, 2018; Ismail et al., 2022</w:t>
      </w:r>
      <w:r w:rsidR="009B286A" w:rsidRPr="009B286A">
        <w:t xml:space="preserve"> </w:t>
      </w:r>
      <w:r w:rsidR="009B286A" w:rsidRPr="009B286A">
        <w:rPr>
          <w:rFonts w:ascii="Times New Roman" w:hAnsi="Times New Roman" w:cs="Times New Roman"/>
          <w:color w:val="auto"/>
          <w:sz w:val="24"/>
          <w:szCs w:val="24"/>
          <w:lang w:val="es-MX"/>
        </w:rPr>
        <w:t>Aunque numerosos campos como la medicina y la biología, su incorporación en han investigado extensamente las aplicaciones del ADT, la literatura financiera no ocurrió hasta tuvo su primer artículo de investigación en ADT solo en 2017, lo cual refleja tanto su novedad como su potencial emergente en el análisis económico</w:t>
      </w:r>
      <w:r w:rsidR="009B286A">
        <w:rPr>
          <w:rFonts w:ascii="Times New Roman" w:hAnsi="Times New Roman" w:cs="Times New Roman"/>
          <w:color w:val="auto"/>
          <w:sz w:val="24"/>
          <w:szCs w:val="24"/>
          <w:lang w:val="es-MX"/>
        </w:rPr>
        <w:t>.</w:t>
      </w:r>
    </w:p>
    <w:p w14:paraId="090A5775" w14:textId="47171006" w:rsidR="00FC56E4" w:rsidRDefault="00972F9E" w:rsidP="00084C9D">
      <w:pPr>
        <w:spacing w:line="240" w:lineRule="auto"/>
        <w:ind w:firstLine="708"/>
        <w:rPr>
          <w:rFonts w:ascii="Times New Roman" w:hAnsi="Times New Roman" w:cs="Times New Roman"/>
          <w:color w:val="auto"/>
          <w:sz w:val="24"/>
          <w:szCs w:val="24"/>
          <w:lang w:val="es-MX"/>
        </w:rPr>
      </w:pPr>
      <w:r>
        <w:rPr>
          <w:rFonts w:ascii="Times New Roman" w:hAnsi="Times New Roman" w:cs="Times New Roman"/>
          <w:color w:val="auto"/>
          <w:sz w:val="24"/>
          <w:szCs w:val="24"/>
          <w:lang w:val="es-MX"/>
        </w:rPr>
        <w:t xml:space="preserve">De acuerdo con </w:t>
      </w:r>
      <w:r w:rsidR="00FB173F">
        <w:rPr>
          <w:rFonts w:ascii="Times New Roman" w:hAnsi="Times New Roman" w:cs="Times New Roman"/>
          <w:color w:val="auto"/>
          <w:sz w:val="24"/>
          <w:szCs w:val="24"/>
          <w:lang w:val="es-MX"/>
        </w:rPr>
        <w:t>García</w:t>
      </w:r>
      <w:r>
        <w:rPr>
          <w:rFonts w:ascii="Times New Roman" w:hAnsi="Times New Roman" w:cs="Times New Roman"/>
          <w:color w:val="auto"/>
          <w:sz w:val="24"/>
          <w:szCs w:val="24"/>
          <w:lang w:val="es-MX"/>
        </w:rPr>
        <w:t xml:space="preserve"> Colin N</w:t>
      </w:r>
      <w:r w:rsidR="00504B6D">
        <w:rPr>
          <w:rFonts w:ascii="Times New Roman" w:hAnsi="Times New Roman" w:cs="Times New Roman"/>
          <w:color w:val="auto"/>
          <w:sz w:val="24"/>
          <w:szCs w:val="24"/>
          <w:lang w:val="es-MX"/>
        </w:rPr>
        <w:t xml:space="preserve">,  </w:t>
      </w:r>
      <w:r w:rsidR="00AF5168" w:rsidRPr="00AF5168">
        <w:rPr>
          <w:rFonts w:ascii="Times New Roman" w:hAnsi="Times New Roman" w:cs="Times New Roman"/>
          <w:color w:val="auto"/>
          <w:sz w:val="24"/>
          <w:szCs w:val="24"/>
          <w:lang w:val="es-MX"/>
        </w:rPr>
        <w:t>el</w:t>
      </w:r>
      <w:r w:rsidR="00D75CE4">
        <w:rPr>
          <w:rFonts w:ascii="Times New Roman" w:hAnsi="Times New Roman" w:cs="Times New Roman"/>
          <w:color w:val="auto"/>
          <w:sz w:val="24"/>
          <w:szCs w:val="24"/>
          <w:lang w:val="es-MX"/>
        </w:rPr>
        <w:t xml:space="preserve"> ATD</w:t>
      </w:r>
      <w:r w:rsidR="00AF5168" w:rsidRPr="00AF5168">
        <w:rPr>
          <w:rFonts w:ascii="Times New Roman" w:hAnsi="Times New Roman" w:cs="Times New Roman"/>
          <w:color w:val="auto"/>
          <w:sz w:val="24"/>
          <w:szCs w:val="24"/>
          <w:lang w:val="es-MX"/>
        </w:rPr>
        <w:t xml:space="preserve"> se ha practicado con éxito en los últimos 15 años para estudiar cómo se puede inferir información de un sistema de datos a partir de muestras representadas como un espacio topológico. </w:t>
      </w:r>
      <w:r w:rsidR="00504B6D">
        <w:rPr>
          <w:rFonts w:ascii="Times New Roman" w:hAnsi="Times New Roman" w:cs="Times New Roman"/>
          <w:color w:val="auto"/>
          <w:sz w:val="24"/>
          <w:szCs w:val="24"/>
          <w:lang w:val="es-MX"/>
        </w:rPr>
        <w:t>P</w:t>
      </w:r>
      <w:r w:rsidR="00AF5168" w:rsidRPr="00AF5168">
        <w:rPr>
          <w:rFonts w:ascii="Times New Roman" w:hAnsi="Times New Roman" w:cs="Times New Roman"/>
          <w:color w:val="auto"/>
          <w:sz w:val="24"/>
          <w:szCs w:val="24"/>
          <w:lang w:val="es-MX"/>
        </w:rPr>
        <w:t>roporciona un conjunto de herramientas para analizar información</w:t>
      </w:r>
      <w:r w:rsidR="008D7610">
        <w:rPr>
          <w:rFonts w:ascii="Times New Roman" w:hAnsi="Times New Roman" w:cs="Times New Roman"/>
          <w:color w:val="auto"/>
          <w:sz w:val="24"/>
          <w:szCs w:val="24"/>
          <w:lang w:val="es-MX"/>
        </w:rPr>
        <w:t xml:space="preserve"> multidimensional</w:t>
      </w:r>
      <w:r w:rsidR="00AF5168" w:rsidRPr="00AF5168">
        <w:rPr>
          <w:rFonts w:ascii="Times New Roman" w:hAnsi="Times New Roman" w:cs="Times New Roman"/>
          <w:color w:val="auto"/>
          <w:sz w:val="24"/>
          <w:szCs w:val="24"/>
          <w:lang w:val="es-MX"/>
        </w:rPr>
        <w:t>, lo que lo convierte en un método prometedor para economía</w:t>
      </w:r>
      <w:r w:rsidR="00166E2F">
        <w:rPr>
          <w:rFonts w:ascii="Times New Roman" w:hAnsi="Times New Roman" w:cs="Times New Roman"/>
          <w:color w:val="auto"/>
          <w:sz w:val="24"/>
          <w:szCs w:val="24"/>
          <w:lang w:val="es-MX"/>
        </w:rPr>
        <w:t xml:space="preserve">. </w:t>
      </w:r>
      <w:r w:rsidR="00F0555D" w:rsidRPr="00F0555D">
        <w:rPr>
          <w:rFonts w:ascii="Times New Roman" w:hAnsi="Times New Roman" w:cs="Times New Roman"/>
          <w:color w:val="auto"/>
          <w:sz w:val="24"/>
          <w:szCs w:val="24"/>
          <w:lang w:val="es-MX"/>
        </w:rPr>
        <w:t>Carlsson and de Silva (2008) destacan que el</w:t>
      </w:r>
      <w:r w:rsidR="008D7610">
        <w:rPr>
          <w:rFonts w:ascii="Times New Roman" w:hAnsi="Times New Roman" w:cs="Times New Roman"/>
          <w:color w:val="auto"/>
          <w:sz w:val="24"/>
          <w:szCs w:val="24"/>
          <w:lang w:val="es-MX"/>
        </w:rPr>
        <w:t xml:space="preserve"> </w:t>
      </w:r>
      <w:r w:rsidR="00604585">
        <w:rPr>
          <w:rFonts w:ascii="Times New Roman" w:hAnsi="Times New Roman" w:cs="Times New Roman"/>
          <w:color w:val="auto"/>
          <w:sz w:val="24"/>
          <w:szCs w:val="24"/>
          <w:lang w:val="es-MX"/>
        </w:rPr>
        <w:t>ATD</w:t>
      </w:r>
      <w:r w:rsidR="008D7610">
        <w:rPr>
          <w:rFonts w:ascii="Times New Roman" w:hAnsi="Times New Roman" w:cs="Times New Roman"/>
          <w:color w:val="auto"/>
          <w:sz w:val="24"/>
          <w:szCs w:val="24"/>
          <w:lang w:val="es-MX"/>
        </w:rPr>
        <w:t xml:space="preserve"> </w:t>
      </w:r>
      <w:r w:rsidR="00F0555D" w:rsidRPr="00F0555D">
        <w:rPr>
          <w:rFonts w:ascii="Times New Roman" w:hAnsi="Times New Roman" w:cs="Times New Roman"/>
          <w:color w:val="auto"/>
          <w:sz w:val="24"/>
          <w:szCs w:val="24"/>
          <w:lang w:val="es-MX"/>
        </w:rPr>
        <w:t xml:space="preserve">ha permitido el desarrollo de nuevas herramientas para el análisis y la visualización de conjuntos </w:t>
      </w:r>
      <w:r w:rsidR="003D21C8">
        <w:rPr>
          <w:rFonts w:ascii="Times New Roman" w:hAnsi="Times New Roman" w:cs="Times New Roman"/>
          <w:color w:val="auto"/>
          <w:sz w:val="24"/>
          <w:szCs w:val="24"/>
          <w:lang w:val="es-MX"/>
        </w:rPr>
        <w:t xml:space="preserve">en </w:t>
      </w:r>
      <w:r w:rsidR="00F0555D" w:rsidRPr="00F0555D">
        <w:rPr>
          <w:rFonts w:ascii="Times New Roman" w:hAnsi="Times New Roman" w:cs="Times New Roman"/>
          <w:color w:val="auto"/>
          <w:sz w:val="24"/>
          <w:szCs w:val="24"/>
          <w:lang w:val="es-MX"/>
        </w:rPr>
        <w:t xml:space="preserve">datos complejos, lo que ha llevado a avances signiﬁcativos en estadística, el aprendizaje automático </w:t>
      </w:r>
      <w:r w:rsidR="003D21C8">
        <w:rPr>
          <w:rFonts w:ascii="Times New Roman" w:hAnsi="Times New Roman" w:cs="Times New Roman"/>
          <w:color w:val="auto"/>
          <w:sz w:val="24"/>
          <w:szCs w:val="24"/>
          <w:lang w:val="es-MX"/>
        </w:rPr>
        <w:t xml:space="preserve">e </w:t>
      </w:r>
      <w:r w:rsidR="00F0555D" w:rsidRPr="00F0555D">
        <w:rPr>
          <w:rFonts w:ascii="Times New Roman" w:hAnsi="Times New Roman" w:cs="Times New Roman"/>
          <w:color w:val="auto"/>
          <w:sz w:val="24"/>
          <w:szCs w:val="24"/>
          <w:lang w:val="es-MX"/>
        </w:rPr>
        <w:t xml:space="preserve">inteligencia </w:t>
      </w:r>
      <w:r w:rsidR="00FB173F" w:rsidRPr="00F0555D">
        <w:rPr>
          <w:rFonts w:ascii="Times New Roman" w:hAnsi="Times New Roman" w:cs="Times New Roman"/>
          <w:color w:val="auto"/>
          <w:sz w:val="24"/>
          <w:szCs w:val="24"/>
          <w:lang w:val="es-MX"/>
        </w:rPr>
        <w:t>artificial</w:t>
      </w:r>
      <w:r w:rsidR="00FC56E4">
        <w:rPr>
          <w:rFonts w:ascii="Times New Roman" w:hAnsi="Times New Roman" w:cs="Times New Roman"/>
          <w:color w:val="auto"/>
          <w:sz w:val="24"/>
          <w:szCs w:val="24"/>
          <w:lang w:val="es-MX"/>
        </w:rPr>
        <w:t xml:space="preserve">. </w:t>
      </w:r>
      <w:r w:rsidR="00FC56E4" w:rsidRPr="00AF5168">
        <w:rPr>
          <w:rFonts w:ascii="Times New Roman" w:hAnsi="Times New Roman" w:cs="Times New Roman"/>
          <w:color w:val="auto"/>
          <w:sz w:val="24"/>
          <w:szCs w:val="24"/>
          <w:lang w:val="es-MX"/>
        </w:rPr>
        <w:t xml:space="preserve">En lugar de depender únicamente de medidas métricas, como la distancia euclidiana, el </w:t>
      </w:r>
      <w:r w:rsidR="00604585">
        <w:rPr>
          <w:rFonts w:ascii="Times New Roman" w:hAnsi="Times New Roman" w:cs="Times New Roman"/>
          <w:color w:val="auto"/>
          <w:sz w:val="24"/>
          <w:szCs w:val="24"/>
          <w:lang w:val="es-MX"/>
        </w:rPr>
        <w:t>ATD</w:t>
      </w:r>
      <w:r w:rsidR="003D21C8">
        <w:rPr>
          <w:rFonts w:ascii="Times New Roman" w:hAnsi="Times New Roman" w:cs="Times New Roman"/>
          <w:color w:val="auto"/>
          <w:sz w:val="24"/>
          <w:szCs w:val="24"/>
          <w:lang w:val="es-MX"/>
        </w:rPr>
        <w:t xml:space="preserve"> </w:t>
      </w:r>
      <w:r w:rsidR="00FC56E4" w:rsidRPr="00AF5168">
        <w:rPr>
          <w:rFonts w:ascii="Times New Roman" w:hAnsi="Times New Roman" w:cs="Times New Roman"/>
          <w:color w:val="auto"/>
          <w:sz w:val="24"/>
          <w:szCs w:val="24"/>
          <w:lang w:val="es-MX"/>
        </w:rPr>
        <w:t>se centra en las propiedades topológicas de los datos, lo que permite revelar patrones subyacentes que pueden pasar desapercibidos con enfoques tradicionales.</w:t>
      </w:r>
    </w:p>
    <w:p w14:paraId="442B7BA6" w14:textId="3544B66D" w:rsidR="00805155" w:rsidRPr="00AF5168" w:rsidRDefault="00805155" w:rsidP="00FB173F">
      <w:pPr>
        <w:spacing w:line="240" w:lineRule="auto"/>
        <w:ind w:firstLine="709"/>
        <w:rPr>
          <w:rFonts w:ascii="Times New Roman" w:hAnsi="Times New Roman" w:cs="Times New Roman"/>
          <w:color w:val="auto"/>
          <w:sz w:val="24"/>
          <w:szCs w:val="24"/>
          <w:lang w:val="es-MX"/>
        </w:rPr>
      </w:pPr>
      <w:r w:rsidRPr="00AF5168">
        <w:rPr>
          <w:rFonts w:ascii="Times New Roman" w:hAnsi="Times New Roman" w:cs="Times New Roman"/>
          <w:color w:val="auto"/>
          <w:sz w:val="24"/>
          <w:szCs w:val="24"/>
          <w:lang w:val="es-MX"/>
        </w:rPr>
        <w:t>Una de las bases fundamentales del ATD son los simplejos, que son generalizaciones de los conceptos de puntos, líneas y polígonos en geometría euclidiana. En el contexto del ATD, los simplejos pueden representar cualquier conjunto finito de puntos que están conectados entre sí. Por ejemplo, un simplejo de dimensión cero es un punto, un simplejo de dimensión uno es una línea, y así sucesivamente.</w:t>
      </w:r>
    </w:p>
    <w:p w14:paraId="735CC76F" w14:textId="7F119A86" w:rsidR="00F0555D" w:rsidRDefault="00805155" w:rsidP="00FB173F">
      <w:pPr>
        <w:spacing w:line="240" w:lineRule="auto"/>
        <w:ind w:firstLine="709"/>
        <w:rPr>
          <w:rFonts w:ascii="Times New Roman" w:hAnsi="Times New Roman" w:cs="Times New Roman"/>
          <w:color w:val="auto"/>
          <w:sz w:val="24"/>
          <w:szCs w:val="24"/>
          <w:lang w:val="es-MX"/>
        </w:rPr>
      </w:pPr>
      <w:r w:rsidRPr="00AF5168">
        <w:rPr>
          <w:rFonts w:ascii="Times New Roman" w:hAnsi="Times New Roman" w:cs="Times New Roman"/>
          <w:color w:val="auto"/>
          <w:sz w:val="24"/>
          <w:szCs w:val="24"/>
          <w:lang w:val="es-MX"/>
        </w:rPr>
        <w:t>Uno de los algoritmos clave en ATD es el algoritmo Mapper, que se utiliza para visualizar la estructura de datos de alta dimensionalidad en términos de simplejos. El algoritmo Mapper divide el espacio de datos en regiones solapadas y construye un complejo simplicial a partir de estas regiones, lo que permite visualizar las relaciones entre los datos en términos de simplejos y sus intersecciones.</w:t>
      </w:r>
    </w:p>
    <w:p w14:paraId="5A74B2CA" w14:textId="136418E1" w:rsidR="00497AF5" w:rsidRDefault="00166E2F" w:rsidP="00FB173F">
      <w:pPr>
        <w:spacing w:line="240" w:lineRule="auto"/>
        <w:ind w:firstLine="708"/>
        <w:rPr>
          <w:rFonts w:ascii="Times New Roman" w:hAnsi="Times New Roman" w:cs="Times New Roman"/>
          <w:color w:val="auto"/>
          <w:sz w:val="24"/>
          <w:szCs w:val="24"/>
          <w:lang w:val="es-MX"/>
        </w:rPr>
      </w:pPr>
      <w:r>
        <w:rPr>
          <w:rFonts w:ascii="Times New Roman" w:hAnsi="Times New Roman" w:cs="Times New Roman"/>
          <w:color w:val="auto"/>
          <w:sz w:val="24"/>
          <w:szCs w:val="24"/>
          <w:lang w:val="es-MX"/>
        </w:rPr>
        <w:t xml:space="preserve">Entre las herramientas </w:t>
      </w:r>
      <w:r w:rsidR="00FB173F">
        <w:rPr>
          <w:rFonts w:ascii="Times New Roman" w:hAnsi="Times New Roman" w:cs="Times New Roman"/>
          <w:color w:val="auto"/>
          <w:sz w:val="24"/>
          <w:szCs w:val="24"/>
          <w:lang w:val="es-MX"/>
        </w:rPr>
        <w:t>más</w:t>
      </w:r>
      <w:r>
        <w:rPr>
          <w:rFonts w:ascii="Times New Roman" w:hAnsi="Times New Roman" w:cs="Times New Roman"/>
          <w:color w:val="auto"/>
          <w:sz w:val="24"/>
          <w:szCs w:val="24"/>
          <w:lang w:val="es-MX"/>
        </w:rPr>
        <w:t xml:space="preserve"> mencionadas sobre la materia, la </w:t>
      </w:r>
      <w:r w:rsidR="00497AF5" w:rsidRPr="00497AF5">
        <w:rPr>
          <w:rFonts w:ascii="Times New Roman" w:hAnsi="Times New Roman" w:cs="Times New Roman"/>
          <w:color w:val="auto"/>
          <w:sz w:val="24"/>
          <w:szCs w:val="24"/>
          <w:lang w:val="es-MX"/>
        </w:rPr>
        <w:t>Homología</w:t>
      </w:r>
      <w:r w:rsidR="00712D90">
        <w:rPr>
          <w:rFonts w:ascii="Times New Roman" w:hAnsi="Times New Roman" w:cs="Times New Roman"/>
          <w:color w:val="auto"/>
          <w:sz w:val="24"/>
          <w:szCs w:val="24"/>
          <w:lang w:val="es-MX"/>
        </w:rPr>
        <w:t xml:space="preserve"> p</w:t>
      </w:r>
      <w:r w:rsidR="00497AF5" w:rsidRPr="00497AF5">
        <w:rPr>
          <w:rFonts w:ascii="Times New Roman" w:hAnsi="Times New Roman" w:cs="Times New Roman"/>
          <w:color w:val="auto"/>
          <w:sz w:val="24"/>
          <w:szCs w:val="24"/>
          <w:lang w:val="es-MX"/>
        </w:rPr>
        <w:t xml:space="preserve">ersistente </w:t>
      </w:r>
      <w:r w:rsidR="002F2729">
        <w:rPr>
          <w:rFonts w:ascii="Times New Roman" w:hAnsi="Times New Roman" w:cs="Times New Roman"/>
          <w:color w:val="auto"/>
          <w:sz w:val="24"/>
          <w:szCs w:val="24"/>
          <w:lang w:val="es-MX"/>
        </w:rPr>
        <w:t xml:space="preserve">que es una </w:t>
      </w:r>
      <w:r w:rsidR="00FB173F">
        <w:rPr>
          <w:rFonts w:ascii="Times New Roman" w:hAnsi="Times New Roman" w:cs="Times New Roman"/>
          <w:color w:val="auto"/>
          <w:sz w:val="24"/>
          <w:szCs w:val="24"/>
          <w:lang w:val="es-MX"/>
        </w:rPr>
        <w:t>técnica</w:t>
      </w:r>
      <w:r w:rsidR="002F2729">
        <w:rPr>
          <w:rFonts w:ascii="Times New Roman" w:hAnsi="Times New Roman" w:cs="Times New Roman"/>
          <w:color w:val="auto"/>
          <w:sz w:val="24"/>
          <w:szCs w:val="24"/>
          <w:lang w:val="es-MX"/>
        </w:rPr>
        <w:t xml:space="preserve"> para identificar </w:t>
      </w:r>
      <w:r w:rsidR="0050497E">
        <w:rPr>
          <w:rFonts w:ascii="Times New Roman" w:hAnsi="Times New Roman" w:cs="Times New Roman"/>
          <w:color w:val="auto"/>
          <w:sz w:val="24"/>
          <w:szCs w:val="24"/>
          <w:lang w:val="es-MX"/>
        </w:rPr>
        <w:t>características</w:t>
      </w:r>
      <w:r w:rsidR="002F2729">
        <w:rPr>
          <w:rFonts w:ascii="Times New Roman" w:hAnsi="Times New Roman" w:cs="Times New Roman"/>
          <w:color w:val="auto"/>
          <w:sz w:val="24"/>
          <w:szCs w:val="24"/>
          <w:lang w:val="es-MX"/>
        </w:rPr>
        <w:t xml:space="preserve"> </w:t>
      </w:r>
      <w:r w:rsidR="00FB173F">
        <w:rPr>
          <w:rFonts w:ascii="Times New Roman" w:hAnsi="Times New Roman" w:cs="Times New Roman"/>
          <w:color w:val="auto"/>
          <w:sz w:val="24"/>
          <w:szCs w:val="24"/>
          <w:lang w:val="es-MX"/>
        </w:rPr>
        <w:t>topológicas</w:t>
      </w:r>
      <w:r w:rsidR="002F2729">
        <w:rPr>
          <w:rFonts w:ascii="Times New Roman" w:hAnsi="Times New Roman" w:cs="Times New Roman"/>
          <w:color w:val="auto"/>
          <w:sz w:val="24"/>
          <w:szCs w:val="24"/>
          <w:lang w:val="es-MX"/>
        </w:rPr>
        <w:t xml:space="preserve"> importantes en un conjunto de datos, </w:t>
      </w:r>
      <w:r w:rsidR="003F2BC8">
        <w:rPr>
          <w:rFonts w:ascii="Times New Roman" w:hAnsi="Times New Roman" w:cs="Times New Roman"/>
          <w:color w:val="auto"/>
          <w:sz w:val="24"/>
          <w:szCs w:val="24"/>
          <w:lang w:val="es-MX"/>
        </w:rPr>
        <w:t xml:space="preserve">con </w:t>
      </w:r>
      <w:r w:rsidR="00FB173F">
        <w:rPr>
          <w:rFonts w:ascii="Times New Roman" w:hAnsi="Times New Roman" w:cs="Times New Roman"/>
          <w:color w:val="auto"/>
          <w:sz w:val="24"/>
          <w:szCs w:val="24"/>
          <w:lang w:val="es-MX"/>
        </w:rPr>
        <w:t>representaciones</w:t>
      </w:r>
      <w:r w:rsidR="003F2BC8">
        <w:rPr>
          <w:rFonts w:ascii="Times New Roman" w:hAnsi="Times New Roman" w:cs="Times New Roman"/>
          <w:color w:val="auto"/>
          <w:sz w:val="24"/>
          <w:szCs w:val="24"/>
          <w:lang w:val="es-MX"/>
        </w:rPr>
        <w:t xml:space="preserve"> visuales como </w:t>
      </w:r>
      <w:r w:rsidR="0050497E">
        <w:rPr>
          <w:rFonts w:ascii="Times New Roman" w:hAnsi="Times New Roman" w:cs="Times New Roman"/>
          <w:color w:val="auto"/>
          <w:sz w:val="24"/>
          <w:szCs w:val="24"/>
          <w:lang w:val="es-MX"/>
        </w:rPr>
        <w:t>códigos</w:t>
      </w:r>
      <w:r w:rsidR="003F2BC8">
        <w:rPr>
          <w:rFonts w:ascii="Times New Roman" w:hAnsi="Times New Roman" w:cs="Times New Roman"/>
          <w:color w:val="auto"/>
          <w:sz w:val="24"/>
          <w:szCs w:val="24"/>
          <w:lang w:val="es-MX"/>
        </w:rPr>
        <w:t xml:space="preserve"> de barras o diagramas de </w:t>
      </w:r>
      <w:r w:rsidR="00FB173F">
        <w:rPr>
          <w:rFonts w:ascii="Times New Roman" w:hAnsi="Times New Roman" w:cs="Times New Roman"/>
          <w:color w:val="auto"/>
          <w:sz w:val="24"/>
          <w:szCs w:val="24"/>
          <w:lang w:val="es-MX"/>
        </w:rPr>
        <w:t>persistencia</w:t>
      </w:r>
      <w:r w:rsidR="003F2BC8">
        <w:rPr>
          <w:rFonts w:ascii="Times New Roman" w:hAnsi="Times New Roman" w:cs="Times New Roman"/>
          <w:color w:val="auto"/>
          <w:sz w:val="24"/>
          <w:szCs w:val="24"/>
          <w:lang w:val="es-MX"/>
        </w:rPr>
        <w:t xml:space="preserve">, que nos permiten visualizar </w:t>
      </w:r>
      <w:r w:rsidR="00231E70">
        <w:rPr>
          <w:rFonts w:ascii="Times New Roman" w:hAnsi="Times New Roman" w:cs="Times New Roman"/>
          <w:color w:val="auto"/>
          <w:sz w:val="24"/>
          <w:szCs w:val="24"/>
          <w:lang w:val="es-MX"/>
        </w:rPr>
        <w:t xml:space="preserve">las </w:t>
      </w:r>
      <w:r w:rsidR="00FB173F">
        <w:rPr>
          <w:rFonts w:ascii="Times New Roman" w:hAnsi="Times New Roman" w:cs="Times New Roman"/>
          <w:color w:val="auto"/>
          <w:sz w:val="24"/>
          <w:szCs w:val="24"/>
          <w:lang w:val="es-MX"/>
        </w:rPr>
        <w:t>características</w:t>
      </w:r>
      <w:r w:rsidR="00231E70">
        <w:rPr>
          <w:rFonts w:ascii="Times New Roman" w:hAnsi="Times New Roman" w:cs="Times New Roman"/>
          <w:color w:val="auto"/>
          <w:sz w:val="24"/>
          <w:szCs w:val="24"/>
          <w:lang w:val="es-MX"/>
        </w:rPr>
        <w:t xml:space="preserve"> </w:t>
      </w:r>
      <w:r w:rsidR="0050497E">
        <w:rPr>
          <w:rFonts w:ascii="Times New Roman" w:hAnsi="Times New Roman" w:cs="Times New Roman"/>
          <w:color w:val="auto"/>
          <w:sz w:val="24"/>
          <w:szCs w:val="24"/>
          <w:lang w:val="es-MX"/>
        </w:rPr>
        <w:t>topológicas</w:t>
      </w:r>
      <w:r w:rsidR="00231E70">
        <w:rPr>
          <w:rFonts w:ascii="Times New Roman" w:hAnsi="Times New Roman" w:cs="Times New Roman"/>
          <w:color w:val="auto"/>
          <w:sz w:val="24"/>
          <w:szCs w:val="24"/>
          <w:lang w:val="es-MX"/>
        </w:rPr>
        <w:t xml:space="preserve"> de nuestros </w:t>
      </w:r>
      <w:r w:rsidR="00FB173F">
        <w:rPr>
          <w:rFonts w:ascii="Times New Roman" w:hAnsi="Times New Roman" w:cs="Times New Roman"/>
          <w:color w:val="auto"/>
          <w:sz w:val="24"/>
          <w:szCs w:val="24"/>
          <w:lang w:val="es-MX"/>
        </w:rPr>
        <w:t>datos</w:t>
      </w:r>
      <w:r w:rsidR="00497AF5" w:rsidRPr="00497AF5">
        <w:rPr>
          <w:rFonts w:ascii="Times New Roman" w:hAnsi="Times New Roman" w:cs="Times New Roman"/>
          <w:color w:val="auto"/>
          <w:sz w:val="24"/>
          <w:szCs w:val="24"/>
          <w:lang w:val="es-MX"/>
        </w:rPr>
        <w:t xml:space="preserve">. Al emplear la </w:t>
      </w:r>
      <w:r w:rsidR="00FB173F">
        <w:rPr>
          <w:rFonts w:ascii="Times New Roman" w:hAnsi="Times New Roman" w:cs="Times New Roman"/>
          <w:color w:val="auto"/>
          <w:sz w:val="24"/>
          <w:szCs w:val="24"/>
          <w:lang w:val="es-MX"/>
        </w:rPr>
        <w:t>homología</w:t>
      </w:r>
      <w:r w:rsidR="000B3293">
        <w:rPr>
          <w:rFonts w:ascii="Times New Roman" w:hAnsi="Times New Roman" w:cs="Times New Roman"/>
          <w:color w:val="auto"/>
          <w:sz w:val="24"/>
          <w:szCs w:val="24"/>
          <w:lang w:val="es-MX"/>
        </w:rPr>
        <w:t xml:space="preserve"> persistente</w:t>
      </w:r>
      <w:r w:rsidR="00497AF5" w:rsidRPr="00497AF5">
        <w:rPr>
          <w:rFonts w:ascii="Times New Roman" w:hAnsi="Times New Roman" w:cs="Times New Roman"/>
          <w:color w:val="auto"/>
          <w:sz w:val="24"/>
          <w:szCs w:val="24"/>
          <w:lang w:val="es-MX"/>
        </w:rPr>
        <w:t xml:space="preserve">, los investigadores pueden descubrir patrones ocultos pero </w:t>
      </w:r>
      <w:r w:rsidR="00497AF5" w:rsidRPr="00497AF5">
        <w:rPr>
          <w:rFonts w:ascii="Times New Roman" w:hAnsi="Times New Roman" w:cs="Times New Roman"/>
          <w:color w:val="auto"/>
          <w:sz w:val="24"/>
          <w:szCs w:val="24"/>
          <w:lang w:val="es-MX"/>
        </w:rPr>
        <w:lastRenderedPageBreak/>
        <w:t>fundamentales en los datos, lo que conduce a descubrimientos novedosos en los datos (Bubenik, 2015; Carlsson, 2009; Wasserman, 2017).</w:t>
      </w:r>
    </w:p>
    <w:p w14:paraId="6EA133D0" w14:textId="6C7E29F4" w:rsidR="009559E4" w:rsidRDefault="00AF5168" w:rsidP="00FB173F">
      <w:pPr>
        <w:spacing w:line="240" w:lineRule="auto"/>
        <w:ind w:firstLine="709"/>
        <w:rPr>
          <w:rFonts w:ascii="Times New Roman" w:hAnsi="Times New Roman" w:cs="Times New Roman"/>
          <w:color w:val="auto"/>
          <w:sz w:val="24"/>
          <w:szCs w:val="24"/>
          <w:lang w:val="es-MX"/>
        </w:rPr>
      </w:pPr>
      <w:r w:rsidRPr="00AF5168">
        <w:rPr>
          <w:rFonts w:ascii="Times New Roman" w:hAnsi="Times New Roman" w:cs="Times New Roman"/>
          <w:color w:val="auto"/>
          <w:sz w:val="24"/>
          <w:szCs w:val="24"/>
          <w:lang w:val="es-MX"/>
        </w:rPr>
        <w:t>En conjunto, el análisis topológico de datos, con su enfoque en los simplejos, el algoritmo Mapper</w:t>
      </w:r>
      <w:r w:rsidR="00F42373">
        <w:rPr>
          <w:rFonts w:ascii="Times New Roman" w:hAnsi="Times New Roman" w:cs="Times New Roman"/>
          <w:color w:val="auto"/>
          <w:sz w:val="24"/>
          <w:szCs w:val="24"/>
          <w:lang w:val="es-MX"/>
        </w:rPr>
        <w:t xml:space="preserve">, </w:t>
      </w:r>
      <w:r w:rsidR="006E677A">
        <w:rPr>
          <w:rFonts w:ascii="Times New Roman" w:hAnsi="Times New Roman" w:cs="Times New Roman"/>
          <w:color w:val="auto"/>
          <w:sz w:val="24"/>
          <w:szCs w:val="24"/>
          <w:lang w:val="es-MX"/>
        </w:rPr>
        <w:t xml:space="preserve">y, </w:t>
      </w:r>
      <w:r w:rsidR="00F42373">
        <w:rPr>
          <w:rFonts w:ascii="Times New Roman" w:hAnsi="Times New Roman" w:cs="Times New Roman"/>
          <w:color w:val="auto"/>
          <w:sz w:val="24"/>
          <w:szCs w:val="24"/>
          <w:lang w:val="es-MX"/>
        </w:rPr>
        <w:t>principalmente,</w:t>
      </w:r>
      <w:r w:rsidRPr="00AF5168">
        <w:rPr>
          <w:rFonts w:ascii="Times New Roman" w:hAnsi="Times New Roman" w:cs="Times New Roman"/>
          <w:color w:val="auto"/>
          <w:sz w:val="24"/>
          <w:szCs w:val="24"/>
          <w:lang w:val="es-MX"/>
        </w:rPr>
        <w:t xml:space="preserve"> homología persistente, ofrece</w:t>
      </w:r>
      <w:r w:rsidR="00F42373">
        <w:rPr>
          <w:rFonts w:ascii="Times New Roman" w:hAnsi="Times New Roman" w:cs="Times New Roman"/>
          <w:color w:val="auto"/>
          <w:sz w:val="24"/>
          <w:szCs w:val="24"/>
          <w:lang w:val="es-MX"/>
        </w:rPr>
        <w:t>n</w:t>
      </w:r>
      <w:r w:rsidRPr="00AF5168">
        <w:rPr>
          <w:rFonts w:ascii="Times New Roman" w:hAnsi="Times New Roman" w:cs="Times New Roman"/>
          <w:color w:val="auto"/>
          <w:sz w:val="24"/>
          <w:szCs w:val="24"/>
          <w:lang w:val="es-MX"/>
        </w:rPr>
        <w:t xml:space="preserve"> una poderosa herramienta para explorar y comprender la estructura y las relaciones en conjuntos de datos</w:t>
      </w:r>
      <w:r w:rsidR="00FE33BB">
        <w:rPr>
          <w:rFonts w:ascii="Times New Roman" w:hAnsi="Times New Roman" w:cs="Times New Roman"/>
          <w:color w:val="auto"/>
          <w:sz w:val="24"/>
          <w:szCs w:val="24"/>
          <w:lang w:val="es-MX"/>
        </w:rPr>
        <w:t xml:space="preserve"> financieros </w:t>
      </w:r>
      <w:r w:rsidRPr="00AF5168">
        <w:rPr>
          <w:rFonts w:ascii="Times New Roman" w:hAnsi="Times New Roman" w:cs="Times New Roman"/>
          <w:color w:val="auto"/>
          <w:sz w:val="24"/>
          <w:szCs w:val="24"/>
          <w:lang w:val="es-MX"/>
        </w:rPr>
        <w:t>revela</w:t>
      </w:r>
      <w:r w:rsidR="00FE33BB">
        <w:rPr>
          <w:rFonts w:ascii="Times New Roman" w:hAnsi="Times New Roman" w:cs="Times New Roman"/>
          <w:color w:val="auto"/>
          <w:sz w:val="24"/>
          <w:szCs w:val="24"/>
          <w:lang w:val="es-MX"/>
        </w:rPr>
        <w:t xml:space="preserve">ndo </w:t>
      </w:r>
      <w:r w:rsidRPr="00AF5168">
        <w:rPr>
          <w:rFonts w:ascii="Times New Roman" w:hAnsi="Times New Roman" w:cs="Times New Roman"/>
          <w:color w:val="auto"/>
          <w:sz w:val="24"/>
          <w:szCs w:val="24"/>
          <w:lang w:val="es-MX"/>
        </w:rPr>
        <w:t>patrones y características que pueden no ser evidentes con enfoques tradicionales de análisis de datos.</w:t>
      </w:r>
    </w:p>
    <w:p w14:paraId="3974F3EC" w14:textId="2C0C7A4A" w:rsidR="009072A4" w:rsidRDefault="008311F7" w:rsidP="007F10CF">
      <w:pPr>
        <w:spacing w:line="240" w:lineRule="auto"/>
        <w:ind w:firstLine="709"/>
        <w:rPr>
          <w:rFonts w:ascii="Times New Roman" w:hAnsi="Times New Roman" w:cs="Times New Roman"/>
          <w:color w:val="auto"/>
          <w:sz w:val="24"/>
          <w:szCs w:val="24"/>
          <w:lang w:val="es-MX"/>
        </w:rPr>
      </w:pPr>
      <w:r>
        <w:rPr>
          <w:rFonts w:ascii="Times New Roman" w:hAnsi="Times New Roman" w:cs="Times New Roman"/>
          <w:color w:val="auto"/>
          <w:sz w:val="24"/>
          <w:szCs w:val="24"/>
          <w:lang w:val="es-MX"/>
        </w:rPr>
        <w:t>En cuanto a las aplicaciones económicas</w:t>
      </w:r>
      <w:r w:rsidR="007F10CF">
        <w:rPr>
          <w:rFonts w:ascii="Times New Roman" w:hAnsi="Times New Roman" w:cs="Times New Roman"/>
          <w:color w:val="auto"/>
          <w:sz w:val="24"/>
          <w:szCs w:val="24"/>
          <w:lang w:val="es-MX"/>
        </w:rPr>
        <w:t xml:space="preserve"> el ATD puede partir de temas simples como </w:t>
      </w:r>
      <w:r w:rsidR="007F10CF" w:rsidRPr="009E2917">
        <w:rPr>
          <w:rFonts w:ascii="Times New Roman" w:hAnsi="Times New Roman" w:cs="Times New Roman"/>
          <w:color w:val="auto"/>
          <w:sz w:val="24"/>
          <w:szCs w:val="24"/>
          <w:lang w:val="es-MX"/>
        </w:rPr>
        <w:t>aplicarse al análisis de grandes conjuntos de datos comerciales, como transacciones de compra y venta, para identificar patrones de comportamiento del consumidor, segmentar mercados y mejorar la eficacia de las estrategias de marketing</w:t>
      </w:r>
      <w:r w:rsidR="007F10CF">
        <w:rPr>
          <w:rFonts w:ascii="Times New Roman" w:hAnsi="Times New Roman" w:cs="Times New Roman"/>
          <w:color w:val="auto"/>
          <w:sz w:val="24"/>
          <w:szCs w:val="24"/>
          <w:lang w:val="es-MX"/>
        </w:rPr>
        <w:t xml:space="preserve">, hasta cosas más complejas como </w:t>
      </w:r>
      <w:r w:rsidR="009559E4" w:rsidRPr="00F0555D">
        <w:rPr>
          <w:rFonts w:ascii="Times New Roman" w:hAnsi="Times New Roman" w:cs="Times New Roman"/>
          <w:color w:val="auto"/>
          <w:sz w:val="24"/>
          <w:szCs w:val="24"/>
          <w:lang w:val="es-MX"/>
        </w:rPr>
        <w:t>representar los datos de precios de activos como una serie temporal</w:t>
      </w:r>
      <w:r w:rsidR="00604585">
        <w:rPr>
          <w:rFonts w:ascii="Times New Roman" w:hAnsi="Times New Roman" w:cs="Times New Roman"/>
          <w:color w:val="auto"/>
          <w:sz w:val="24"/>
          <w:szCs w:val="24"/>
          <w:lang w:val="es-MX"/>
        </w:rPr>
        <w:t xml:space="preserve">, se puede aplicar el </w:t>
      </w:r>
      <w:r w:rsidR="009559E4" w:rsidRPr="00F0555D">
        <w:rPr>
          <w:rFonts w:ascii="Times New Roman" w:hAnsi="Times New Roman" w:cs="Times New Roman"/>
          <w:color w:val="auto"/>
          <w:sz w:val="24"/>
          <w:szCs w:val="24"/>
          <w:lang w:val="es-MX"/>
        </w:rPr>
        <w:t xml:space="preserve">ATD para identificar cambios estructurales en los mercados, como burbujas especulativas o cambios en la volatilidad. </w:t>
      </w:r>
      <w:r w:rsidR="0009440A">
        <w:rPr>
          <w:rFonts w:ascii="Times New Roman" w:hAnsi="Times New Roman" w:cs="Times New Roman"/>
          <w:color w:val="auto"/>
          <w:sz w:val="24"/>
          <w:szCs w:val="24"/>
          <w:lang w:val="es-MX"/>
        </w:rPr>
        <w:t>También se puede usar en a</w:t>
      </w:r>
      <w:r w:rsidR="00E05517">
        <w:rPr>
          <w:rFonts w:ascii="Times New Roman" w:hAnsi="Times New Roman" w:cs="Times New Roman"/>
          <w:color w:val="auto"/>
          <w:sz w:val="24"/>
          <w:szCs w:val="24"/>
          <w:lang w:val="es-MX"/>
        </w:rPr>
        <w:t xml:space="preserve">nálisis </w:t>
      </w:r>
      <w:r w:rsidR="009559E4" w:rsidRPr="00F0555D">
        <w:rPr>
          <w:rFonts w:ascii="Times New Roman" w:hAnsi="Times New Roman" w:cs="Times New Roman"/>
          <w:color w:val="auto"/>
          <w:sz w:val="24"/>
          <w:szCs w:val="24"/>
          <w:lang w:val="es-MX"/>
        </w:rPr>
        <w:t>de flujos de datos económicos, como el comercio internacional y la migración laboral</w:t>
      </w:r>
      <w:r w:rsidR="00E05517">
        <w:rPr>
          <w:rFonts w:ascii="Times New Roman" w:hAnsi="Times New Roman" w:cs="Times New Roman"/>
          <w:color w:val="auto"/>
          <w:sz w:val="24"/>
          <w:szCs w:val="24"/>
          <w:lang w:val="es-MX"/>
        </w:rPr>
        <w:t xml:space="preserve">, </w:t>
      </w:r>
      <w:r w:rsidR="009559E4" w:rsidRPr="00F0555D">
        <w:rPr>
          <w:rFonts w:ascii="Times New Roman" w:hAnsi="Times New Roman" w:cs="Times New Roman"/>
          <w:color w:val="auto"/>
          <w:sz w:val="24"/>
          <w:szCs w:val="24"/>
          <w:lang w:val="es-MX"/>
        </w:rPr>
        <w:t>identifica</w:t>
      </w:r>
      <w:r w:rsidR="0009440A">
        <w:rPr>
          <w:rFonts w:ascii="Times New Roman" w:hAnsi="Times New Roman" w:cs="Times New Roman"/>
          <w:color w:val="auto"/>
          <w:sz w:val="24"/>
          <w:szCs w:val="24"/>
          <w:lang w:val="es-MX"/>
        </w:rPr>
        <w:t xml:space="preserve">ndo </w:t>
      </w:r>
      <w:r w:rsidR="009559E4" w:rsidRPr="00F0555D">
        <w:rPr>
          <w:rFonts w:ascii="Times New Roman" w:hAnsi="Times New Roman" w:cs="Times New Roman"/>
          <w:color w:val="auto"/>
          <w:sz w:val="24"/>
          <w:szCs w:val="24"/>
          <w:lang w:val="es-MX"/>
        </w:rPr>
        <w:t>patrones emergentes, como comunidades de países con patrones comerciales similares o corredores migratorios importante</w:t>
      </w:r>
      <w:r w:rsidR="00AF2103">
        <w:rPr>
          <w:rFonts w:ascii="Times New Roman" w:hAnsi="Times New Roman" w:cs="Times New Roman"/>
          <w:color w:val="auto"/>
          <w:sz w:val="24"/>
          <w:szCs w:val="24"/>
          <w:lang w:val="es-MX"/>
        </w:rPr>
        <w:t>s, comprendiendo mejor</w:t>
      </w:r>
      <w:r w:rsidR="009559E4" w:rsidRPr="00F0555D">
        <w:rPr>
          <w:rFonts w:ascii="Times New Roman" w:hAnsi="Times New Roman" w:cs="Times New Roman"/>
          <w:color w:val="auto"/>
          <w:sz w:val="24"/>
          <w:szCs w:val="24"/>
          <w:lang w:val="es-MX"/>
        </w:rPr>
        <w:t xml:space="preserve"> las interconexiones económicas a nivel global y formula</w:t>
      </w:r>
      <w:r w:rsidR="00AF2103">
        <w:rPr>
          <w:rFonts w:ascii="Times New Roman" w:hAnsi="Times New Roman" w:cs="Times New Roman"/>
          <w:color w:val="auto"/>
          <w:sz w:val="24"/>
          <w:szCs w:val="24"/>
          <w:lang w:val="es-MX"/>
        </w:rPr>
        <w:t>ndo</w:t>
      </w:r>
      <w:r w:rsidR="009559E4" w:rsidRPr="00F0555D">
        <w:rPr>
          <w:rFonts w:ascii="Times New Roman" w:hAnsi="Times New Roman" w:cs="Times New Roman"/>
          <w:color w:val="auto"/>
          <w:sz w:val="24"/>
          <w:szCs w:val="24"/>
          <w:lang w:val="es-MX"/>
        </w:rPr>
        <w:t xml:space="preserve"> políticas que fomenten un </w:t>
      </w:r>
      <w:r w:rsidR="00E313BF">
        <w:rPr>
          <w:rFonts w:ascii="Times New Roman" w:hAnsi="Times New Roman" w:cs="Times New Roman"/>
          <w:color w:val="auto"/>
          <w:sz w:val="24"/>
          <w:szCs w:val="24"/>
          <w:lang w:val="es-MX"/>
        </w:rPr>
        <w:t xml:space="preserve">mejor </w:t>
      </w:r>
      <w:r w:rsidR="009559E4" w:rsidRPr="00F0555D">
        <w:rPr>
          <w:rFonts w:ascii="Times New Roman" w:hAnsi="Times New Roman" w:cs="Times New Roman"/>
          <w:color w:val="auto"/>
          <w:sz w:val="24"/>
          <w:szCs w:val="24"/>
          <w:lang w:val="es-MX"/>
        </w:rPr>
        <w:t>crecimiento.</w:t>
      </w:r>
      <w:r w:rsidR="00E313BF">
        <w:rPr>
          <w:rFonts w:ascii="Times New Roman" w:hAnsi="Times New Roman" w:cs="Times New Roman"/>
          <w:color w:val="auto"/>
          <w:sz w:val="24"/>
          <w:szCs w:val="24"/>
          <w:lang w:val="es-MX"/>
        </w:rPr>
        <w:t xml:space="preserve"> </w:t>
      </w:r>
      <w:r w:rsidR="009559E4" w:rsidRPr="00F0555D">
        <w:rPr>
          <w:rFonts w:ascii="Times New Roman" w:hAnsi="Times New Roman" w:cs="Times New Roman"/>
          <w:color w:val="auto"/>
          <w:sz w:val="24"/>
          <w:szCs w:val="24"/>
          <w:lang w:val="es-MX"/>
        </w:rPr>
        <w:t>Además</w:t>
      </w:r>
      <w:r w:rsidR="00E313BF">
        <w:rPr>
          <w:rFonts w:ascii="Times New Roman" w:hAnsi="Times New Roman" w:cs="Times New Roman"/>
          <w:color w:val="auto"/>
          <w:sz w:val="24"/>
          <w:szCs w:val="24"/>
          <w:lang w:val="es-MX"/>
        </w:rPr>
        <w:t xml:space="preserve">, </w:t>
      </w:r>
      <w:r w:rsidR="009559E4" w:rsidRPr="00F0555D">
        <w:rPr>
          <w:rFonts w:ascii="Times New Roman" w:hAnsi="Times New Roman" w:cs="Times New Roman"/>
          <w:color w:val="auto"/>
          <w:sz w:val="24"/>
          <w:szCs w:val="24"/>
          <w:lang w:val="es-MX"/>
        </w:rPr>
        <w:t>puede ser aplicado al análisis de datos macroeconómicos, como el producto interno bruto y la inflación</w:t>
      </w:r>
      <w:r w:rsidR="00E313BF">
        <w:rPr>
          <w:rFonts w:ascii="Times New Roman" w:hAnsi="Times New Roman" w:cs="Times New Roman"/>
          <w:color w:val="auto"/>
          <w:sz w:val="24"/>
          <w:szCs w:val="24"/>
          <w:lang w:val="es-MX"/>
        </w:rPr>
        <w:t>, identificando</w:t>
      </w:r>
      <w:r w:rsidR="009559E4" w:rsidRPr="00F0555D">
        <w:rPr>
          <w:rFonts w:ascii="Times New Roman" w:hAnsi="Times New Roman" w:cs="Times New Roman"/>
          <w:color w:val="auto"/>
          <w:sz w:val="24"/>
          <w:szCs w:val="24"/>
          <w:lang w:val="es-MX"/>
        </w:rPr>
        <w:t xml:space="preserve"> regiones de estabilidad y cambios abruptos en la economía, </w:t>
      </w:r>
      <w:r w:rsidR="00E313BF">
        <w:rPr>
          <w:rFonts w:ascii="Times New Roman" w:hAnsi="Times New Roman" w:cs="Times New Roman"/>
          <w:color w:val="auto"/>
          <w:sz w:val="24"/>
          <w:szCs w:val="24"/>
          <w:lang w:val="es-MX"/>
        </w:rPr>
        <w:t xml:space="preserve">previniendo </w:t>
      </w:r>
      <w:r w:rsidR="009559E4" w:rsidRPr="00F0555D">
        <w:rPr>
          <w:rFonts w:ascii="Times New Roman" w:hAnsi="Times New Roman" w:cs="Times New Roman"/>
          <w:color w:val="auto"/>
          <w:sz w:val="24"/>
          <w:szCs w:val="24"/>
          <w:lang w:val="es-MX"/>
        </w:rPr>
        <w:t>crisis financieras</w:t>
      </w:r>
      <w:r w:rsidR="00EA3826">
        <w:rPr>
          <w:rFonts w:ascii="Times New Roman" w:hAnsi="Times New Roman" w:cs="Times New Roman"/>
          <w:color w:val="auto"/>
          <w:sz w:val="24"/>
          <w:szCs w:val="24"/>
          <w:lang w:val="es-MX"/>
        </w:rPr>
        <w:t>.</w:t>
      </w:r>
    </w:p>
    <w:p w14:paraId="7FD04171" w14:textId="1AA9ED7E" w:rsidR="009072A4" w:rsidRDefault="009072A4" w:rsidP="00FB173F">
      <w:pPr>
        <w:spacing w:line="240" w:lineRule="auto"/>
        <w:ind w:firstLine="709"/>
        <w:rPr>
          <w:rFonts w:ascii="Times New Roman" w:hAnsi="Times New Roman" w:cs="Times New Roman"/>
          <w:color w:val="auto"/>
          <w:sz w:val="24"/>
          <w:szCs w:val="24"/>
          <w:lang w:val="es-MX"/>
        </w:rPr>
      </w:pPr>
      <w:r w:rsidRPr="009072A4">
        <w:rPr>
          <w:rFonts w:ascii="Times New Roman" w:hAnsi="Times New Roman" w:cs="Times New Roman"/>
          <w:color w:val="auto"/>
          <w:sz w:val="24"/>
          <w:szCs w:val="24"/>
          <w:lang w:val="es-MX"/>
        </w:rPr>
        <w:t xml:space="preserve">A través de una revisión </w:t>
      </w:r>
      <w:r w:rsidR="00A679E1">
        <w:rPr>
          <w:rFonts w:ascii="Times New Roman" w:hAnsi="Times New Roman" w:cs="Times New Roman"/>
          <w:color w:val="auto"/>
          <w:sz w:val="24"/>
          <w:szCs w:val="24"/>
          <w:lang w:val="es-MX"/>
        </w:rPr>
        <w:t xml:space="preserve">diversas </w:t>
      </w:r>
      <w:r w:rsidRPr="009072A4">
        <w:rPr>
          <w:rFonts w:ascii="Times New Roman" w:hAnsi="Times New Roman" w:cs="Times New Roman"/>
          <w:color w:val="auto"/>
          <w:sz w:val="24"/>
          <w:szCs w:val="24"/>
          <w:lang w:val="es-MX"/>
        </w:rPr>
        <w:t>fuentes relevantes en este campo, exploraremos las diferentes aplicaciones y problemas estudiados.</w:t>
      </w:r>
    </w:p>
    <w:p w14:paraId="725AF570" w14:textId="5C560126" w:rsidR="00FB6224" w:rsidRDefault="00FB6224" w:rsidP="00FB173F">
      <w:pPr>
        <w:spacing w:line="240" w:lineRule="auto"/>
        <w:ind w:firstLine="709"/>
        <w:rPr>
          <w:rFonts w:ascii="Times New Roman" w:hAnsi="Times New Roman" w:cs="Times New Roman"/>
          <w:color w:val="auto"/>
          <w:sz w:val="24"/>
          <w:szCs w:val="24"/>
          <w:lang w:val="es-MX"/>
        </w:rPr>
      </w:pPr>
      <w:r w:rsidRPr="00D83618">
        <w:rPr>
          <w:rFonts w:ascii="Times New Roman" w:hAnsi="Times New Roman" w:cs="Times New Roman"/>
          <w:color w:val="auto"/>
          <w:sz w:val="24"/>
          <w:szCs w:val="24"/>
          <w:lang w:val="es-MX"/>
        </w:rPr>
        <w:t>Guo</w:t>
      </w:r>
      <w:r>
        <w:rPr>
          <w:rFonts w:ascii="Times New Roman" w:hAnsi="Times New Roman" w:cs="Times New Roman"/>
          <w:color w:val="auto"/>
          <w:sz w:val="24"/>
          <w:szCs w:val="24"/>
          <w:lang w:val="es-MX"/>
        </w:rPr>
        <w:t xml:space="preserve"> </w:t>
      </w:r>
      <w:r w:rsidRPr="00D83618">
        <w:rPr>
          <w:rFonts w:ascii="Times New Roman" w:hAnsi="Times New Roman" w:cs="Times New Roman"/>
          <w:color w:val="auto"/>
          <w:sz w:val="24"/>
          <w:szCs w:val="24"/>
          <w:lang w:val="es-MX"/>
        </w:rPr>
        <w:t>et al</w:t>
      </w:r>
      <w:r>
        <w:rPr>
          <w:rFonts w:ascii="Times New Roman" w:hAnsi="Times New Roman" w:cs="Times New Roman"/>
          <w:color w:val="auto"/>
          <w:sz w:val="24"/>
          <w:szCs w:val="24"/>
          <w:lang w:val="es-MX"/>
        </w:rPr>
        <w:t>, s</w:t>
      </w:r>
      <w:r w:rsidRPr="009072A4">
        <w:rPr>
          <w:rFonts w:ascii="Times New Roman" w:hAnsi="Times New Roman" w:cs="Times New Roman"/>
          <w:color w:val="auto"/>
          <w:sz w:val="24"/>
          <w:szCs w:val="24"/>
          <w:lang w:val="es-MX"/>
        </w:rPr>
        <w:t>e centra</w:t>
      </w:r>
      <w:r>
        <w:rPr>
          <w:rFonts w:ascii="Times New Roman" w:hAnsi="Times New Roman" w:cs="Times New Roman"/>
          <w:color w:val="auto"/>
          <w:sz w:val="24"/>
          <w:szCs w:val="24"/>
          <w:lang w:val="es-MX"/>
        </w:rPr>
        <w:t>n</w:t>
      </w:r>
      <w:r w:rsidRPr="009072A4">
        <w:rPr>
          <w:rFonts w:ascii="Times New Roman" w:hAnsi="Times New Roman" w:cs="Times New Roman"/>
          <w:color w:val="auto"/>
          <w:sz w:val="24"/>
          <w:szCs w:val="24"/>
          <w:lang w:val="es-MX"/>
        </w:rPr>
        <w:t xml:space="preserve"> en el análisis de crisis financieras </w:t>
      </w:r>
      <w:r>
        <w:rPr>
          <w:rFonts w:ascii="Times New Roman" w:hAnsi="Times New Roman" w:cs="Times New Roman"/>
          <w:color w:val="auto"/>
          <w:sz w:val="24"/>
          <w:szCs w:val="24"/>
          <w:lang w:val="es-MX"/>
        </w:rPr>
        <w:t xml:space="preserve">investigando </w:t>
      </w:r>
      <w:r w:rsidRPr="009072A4">
        <w:rPr>
          <w:rFonts w:ascii="Times New Roman" w:hAnsi="Times New Roman" w:cs="Times New Roman"/>
          <w:color w:val="auto"/>
          <w:sz w:val="24"/>
          <w:szCs w:val="24"/>
          <w:lang w:val="es-MX"/>
        </w:rPr>
        <w:t>la dinámica de las crisis financieras a través del análisis de series temporales financieras de varios países y regiones</w:t>
      </w:r>
      <w:r>
        <w:rPr>
          <w:rFonts w:ascii="Times New Roman" w:hAnsi="Times New Roman" w:cs="Times New Roman"/>
          <w:color w:val="auto"/>
          <w:sz w:val="24"/>
          <w:szCs w:val="24"/>
          <w:lang w:val="es-MX"/>
        </w:rPr>
        <w:t xml:space="preserve">, examinando las </w:t>
      </w:r>
      <w:r w:rsidRPr="009072A4">
        <w:rPr>
          <w:rFonts w:ascii="Times New Roman" w:hAnsi="Times New Roman" w:cs="Times New Roman"/>
          <w:color w:val="auto"/>
          <w:sz w:val="24"/>
          <w:szCs w:val="24"/>
          <w:lang w:val="es-MX"/>
        </w:rPr>
        <w:t xml:space="preserve">relaciones entre diferentes mercados financieros </w:t>
      </w:r>
      <w:r>
        <w:rPr>
          <w:rFonts w:ascii="Times New Roman" w:hAnsi="Times New Roman" w:cs="Times New Roman"/>
          <w:color w:val="auto"/>
          <w:sz w:val="24"/>
          <w:szCs w:val="24"/>
          <w:lang w:val="es-MX"/>
        </w:rPr>
        <w:t xml:space="preserve">e identificando que indican </w:t>
      </w:r>
      <w:r w:rsidRPr="009072A4">
        <w:rPr>
          <w:rFonts w:ascii="Times New Roman" w:hAnsi="Times New Roman" w:cs="Times New Roman"/>
          <w:color w:val="auto"/>
          <w:sz w:val="24"/>
          <w:szCs w:val="24"/>
          <w:lang w:val="es-MX"/>
        </w:rPr>
        <w:t>la ocurrencia de crisis económicas</w:t>
      </w:r>
      <w:r>
        <w:rPr>
          <w:rFonts w:ascii="Times New Roman" w:hAnsi="Times New Roman" w:cs="Times New Roman"/>
          <w:color w:val="auto"/>
          <w:sz w:val="24"/>
          <w:szCs w:val="24"/>
          <w:lang w:val="es-MX"/>
        </w:rPr>
        <w:t xml:space="preserve"> a través de las covarianzas.</w:t>
      </w:r>
    </w:p>
    <w:p w14:paraId="5A126BD2" w14:textId="48B237D2" w:rsidR="00545ACA" w:rsidRDefault="00545ACA" w:rsidP="00545ACA">
      <w:pPr>
        <w:spacing w:line="240" w:lineRule="auto"/>
        <w:ind w:firstLine="709"/>
        <w:rPr>
          <w:rFonts w:ascii="Times New Roman" w:hAnsi="Times New Roman" w:cs="Times New Roman"/>
          <w:color w:val="auto"/>
          <w:sz w:val="24"/>
          <w:szCs w:val="24"/>
          <w:lang w:val="es-MX"/>
        </w:rPr>
      </w:pPr>
      <w:r w:rsidRPr="00D83618">
        <w:rPr>
          <w:rFonts w:ascii="Times New Roman" w:hAnsi="Times New Roman" w:cs="Times New Roman"/>
          <w:color w:val="auto"/>
          <w:sz w:val="24"/>
          <w:szCs w:val="24"/>
          <w:lang w:val="es-MX"/>
        </w:rPr>
        <w:t>Goel et al</w:t>
      </w:r>
      <w:r>
        <w:rPr>
          <w:rFonts w:ascii="Times New Roman" w:hAnsi="Times New Roman" w:cs="Times New Roman"/>
          <w:color w:val="auto"/>
          <w:sz w:val="24"/>
          <w:szCs w:val="24"/>
          <w:lang w:val="es-MX"/>
        </w:rPr>
        <w:t xml:space="preserve">, </w:t>
      </w:r>
      <w:r w:rsidRPr="009072A4">
        <w:rPr>
          <w:rFonts w:ascii="Times New Roman" w:hAnsi="Times New Roman" w:cs="Times New Roman"/>
          <w:color w:val="auto"/>
          <w:sz w:val="24"/>
          <w:szCs w:val="24"/>
          <w:lang w:val="es-MX"/>
        </w:rPr>
        <w:t>explora</w:t>
      </w:r>
      <w:r>
        <w:rPr>
          <w:rFonts w:ascii="Times New Roman" w:hAnsi="Times New Roman" w:cs="Times New Roman"/>
          <w:color w:val="auto"/>
          <w:sz w:val="24"/>
          <w:szCs w:val="24"/>
          <w:lang w:val="es-MX"/>
        </w:rPr>
        <w:t xml:space="preserve">n </w:t>
      </w:r>
      <w:r w:rsidRPr="009072A4">
        <w:rPr>
          <w:rFonts w:ascii="Times New Roman" w:hAnsi="Times New Roman" w:cs="Times New Roman"/>
          <w:color w:val="auto"/>
          <w:sz w:val="24"/>
          <w:szCs w:val="24"/>
          <w:lang w:val="es-MX"/>
        </w:rPr>
        <w:t>la toma de decisiones de inversión</w:t>
      </w:r>
      <w:r>
        <w:rPr>
          <w:rFonts w:ascii="Times New Roman" w:hAnsi="Times New Roman" w:cs="Times New Roman"/>
          <w:color w:val="auto"/>
          <w:sz w:val="24"/>
          <w:szCs w:val="24"/>
          <w:lang w:val="es-MX"/>
        </w:rPr>
        <w:t xml:space="preserve"> con ATD, observando la volatilidad que </w:t>
      </w:r>
      <w:r w:rsidRPr="009072A4">
        <w:rPr>
          <w:rFonts w:ascii="Times New Roman" w:hAnsi="Times New Roman" w:cs="Times New Roman"/>
          <w:color w:val="auto"/>
          <w:sz w:val="24"/>
          <w:szCs w:val="24"/>
          <w:lang w:val="es-MX"/>
        </w:rPr>
        <w:t>puede ayudar a identificar patrones complejos en los datos financieros y mejor</w:t>
      </w:r>
      <w:r>
        <w:rPr>
          <w:rFonts w:ascii="Times New Roman" w:hAnsi="Times New Roman" w:cs="Times New Roman"/>
          <w:color w:val="auto"/>
          <w:sz w:val="24"/>
          <w:szCs w:val="24"/>
          <w:lang w:val="es-MX"/>
        </w:rPr>
        <w:t>ando</w:t>
      </w:r>
      <w:r w:rsidRPr="009072A4">
        <w:rPr>
          <w:rFonts w:ascii="Times New Roman" w:hAnsi="Times New Roman" w:cs="Times New Roman"/>
          <w:color w:val="auto"/>
          <w:sz w:val="24"/>
          <w:szCs w:val="24"/>
          <w:lang w:val="es-MX"/>
        </w:rPr>
        <w:t xml:space="preserve"> la toma de decisiones de inversión</w:t>
      </w:r>
      <w:r>
        <w:rPr>
          <w:rFonts w:ascii="Times New Roman" w:hAnsi="Times New Roman" w:cs="Times New Roman"/>
          <w:color w:val="auto"/>
          <w:sz w:val="24"/>
          <w:szCs w:val="24"/>
          <w:lang w:val="es-MX"/>
        </w:rPr>
        <w:t xml:space="preserve">. </w:t>
      </w:r>
    </w:p>
    <w:p w14:paraId="37D582A0" w14:textId="313F5373" w:rsidR="00D75CE4" w:rsidRDefault="00FB6224" w:rsidP="00FB173F">
      <w:pPr>
        <w:spacing w:line="240" w:lineRule="auto"/>
        <w:ind w:firstLine="709"/>
        <w:rPr>
          <w:rFonts w:ascii="Times New Roman" w:hAnsi="Times New Roman" w:cs="Times New Roman"/>
          <w:color w:val="auto"/>
          <w:sz w:val="24"/>
          <w:szCs w:val="24"/>
          <w:lang w:val="es-MX"/>
        </w:rPr>
      </w:pPr>
      <w:r>
        <w:rPr>
          <w:rFonts w:ascii="Times New Roman" w:hAnsi="Times New Roman" w:cs="Times New Roman"/>
          <w:color w:val="auto"/>
          <w:sz w:val="24"/>
          <w:szCs w:val="24"/>
          <w:lang w:val="es-MX"/>
        </w:rPr>
        <w:t xml:space="preserve">Otra vez, </w:t>
      </w:r>
      <w:r w:rsidR="00D75CE4" w:rsidRPr="00D75CE4">
        <w:rPr>
          <w:rFonts w:ascii="Times New Roman" w:hAnsi="Times New Roman" w:cs="Times New Roman"/>
          <w:color w:val="auto"/>
          <w:sz w:val="24"/>
          <w:szCs w:val="24"/>
          <w:lang w:val="es-MX"/>
        </w:rPr>
        <w:t>Guo et al. se centra</w:t>
      </w:r>
      <w:r w:rsidR="00D75CE4">
        <w:rPr>
          <w:rFonts w:ascii="Times New Roman" w:hAnsi="Times New Roman" w:cs="Times New Roman"/>
          <w:color w:val="auto"/>
          <w:sz w:val="24"/>
          <w:szCs w:val="24"/>
          <w:lang w:val="es-MX"/>
        </w:rPr>
        <w:t xml:space="preserve">n </w:t>
      </w:r>
      <w:r w:rsidR="00D75CE4" w:rsidRPr="00D75CE4">
        <w:rPr>
          <w:rFonts w:ascii="Times New Roman" w:hAnsi="Times New Roman" w:cs="Times New Roman"/>
          <w:color w:val="auto"/>
          <w:sz w:val="24"/>
          <w:szCs w:val="24"/>
          <w:lang w:val="es-MX"/>
        </w:rPr>
        <w:t>en analizar las conexiones entre los mercados bursátiles globales, con especial énfasis en el impacto de la pandemia de COVID-19</w:t>
      </w:r>
      <w:r w:rsidR="00D75CE4">
        <w:rPr>
          <w:rFonts w:ascii="Times New Roman" w:hAnsi="Times New Roman" w:cs="Times New Roman"/>
          <w:color w:val="auto"/>
          <w:sz w:val="24"/>
          <w:szCs w:val="24"/>
          <w:lang w:val="es-MX"/>
        </w:rPr>
        <w:t xml:space="preserve">, investigando </w:t>
      </w:r>
      <w:r w:rsidR="00D75CE4" w:rsidRPr="00D75CE4">
        <w:rPr>
          <w:rFonts w:ascii="Times New Roman" w:hAnsi="Times New Roman" w:cs="Times New Roman"/>
          <w:color w:val="auto"/>
          <w:sz w:val="24"/>
          <w:szCs w:val="24"/>
          <w:lang w:val="es-MX"/>
        </w:rPr>
        <w:t xml:space="preserve">cómo se intensificaron las relaciones entre los mercados </w:t>
      </w:r>
      <w:r w:rsidR="00D75CE4">
        <w:rPr>
          <w:rFonts w:ascii="Times New Roman" w:hAnsi="Times New Roman" w:cs="Times New Roman"/>
          <w:color w:val="auto"/>
          <w:sz w:val="24"/>
          <w:szCs w:val="24"/>
          <w:lang w:val="es-MX"/>
        </w:rPr>
        <w:t xml:space="preserve">y llegando a proporcionar </w:t>
      </w:r>
      <w:r w:rsidR="00D75CE4" w:rsidRPr="00D75CE4">
        <w:rPr>
          <w:rFonts w:ascii="Times New Roman" w:hAnsi="Times New Roman" w:cs="Times New Roman"/>
          <w:color w:val="auto"/>
          <w:sz w:val="24"/>
          <w:szCs w:val="24"/>
          <w:lang w:val="es-MX"/>
        </w:rPr>
        <w:t>información sobre la interconexión de los mercados financieros internacionales durante períodos de crisis.</w:t>
      </w:r>
    </w:p>
    <w:p w14:paraId="4D89F527" w14:textId="5D2A556F" w:rsidR="00FB6224" w:rsidRPr="009072A4" w:rsidRDefault="00FB6224" w:rsidP="00FB6224">
      <w:pPr>
        <w:spacing w:line="240" w:lineRule="auto"/>
        <w:ind w:firstLine="709"/>
        <w:rPr>
          <w:rFonts w:ascii="Times New Roman" w:hAnsi="Times New Roman" w:cs="Times New Roman"/>
          <w:color w:val="auto"/>
          <w:sz w:val="24"/>
          <w:szCs w:val="24"/>
          <w:lang w:val="es-MX"/>
        </w:rPr>
      </w:pPr>
      <w:r w:rsidRPr="009072A4">
        <w:rPr>
          <w:rFonts w:ascii="Times New Roman" w:hAnsi="Times New Roman" w:cs="Times New Roman"/>
          <w:color w:val="auto"/>
          <w:sz w:val="24"/>
          <w:szCs w:val="24"/>
          <w:lang w:val="es-MX"/>
        </w:rPr>
        <w:t xml:space="preserve">Baitinger y Flegel proponen un índice de turbulencia basado en homología persistente para detectar </w:t>
      </w:r>
      <w:r w:rsidR="005A557F">
        <w:rPr>
          <w:rFonts w:ascii="Times New Roman" w:hAnsi="Times New Roman" w:cs="Times New Roman"/>
          <w:color w:val="auto"/>
          <w:sz w:val="24"/>
          <w:szCs w:val="24"/>
          <w:lang w:val="es-MX"/>
        </w:rPr>
        <w:t xml:space="preserve">adversidades </w:t>
      </w:r>
      <w:r w:rsidRPr="009072A4">
        <w:rPr>
          <w:rFonts w:ascii="Times New Roman" w:hAnsi="Times New Roman" w:cs="Times New Roman"/>
          <w:color w:val="auto"/>
          <w:sz w:val="24"/>
          <w:szCs w:val="24"/>
          <w:lang w:val="es-MX"/>
        </w:rPr>
        <w:t>en los mercados financieros</w:t>
      </w:r>
      <w:r>
        <w:rPr>
          <w:rFonts w:ascii="Times New Roman" w:hAnsi="Times New Roman" w:cs="Times New Roman"/>
          <w:color w:val="auto"/>
          <w:sz w:val="24"/>
          <w:szCs w:val="24"/>
          <w:lang w:val="es-MX"/>
        </w:rPr>
        <w:t xml:space="preserve">, </w:t>
      </w:r>
      <w:r w:rsidRPr="009072A4">
        <w:rPr>
          <w:rFonts w:ascii="Times New Roman" w:hAnsi="Times New Roman" w:cs="Times New Roman"/>
          <w:color w:val="auto"/>
          <w:sz w:val="24"/>
          <w:szCs w:val="24"/>
          <w:lang w:val="es-MX"/>
        </w:rPr>
        <w:t>investigan</w:t>
      </w:r>
      <w:r>
        <w:rPr>
          <w:rFonts w:ascii="Times New Roman" w:hAnsi="Times New Roman" w:cs="Times New Roman"/>
          <w:color w:val="auto"/>
          <w:sz w:val="24"/>
          <w:szCs w:val="24"/>
          <w:lang w:val="es-MX"/>
        </w:rPr>
        <w:t xml:space="preserve">do </w:t>
      </w:r>
      <w:r w:rsidRPr="009072A4">
        <w:rPr>
          <w:rFonts w:ascii="Times New Roman" w:hAnsi="Times New Roman" w:cs="Times New Roman"/>
          <w:color w:val="auto"/>
          <w:sz w:val="24"/>
          <w:szCs w:val="24"/>
          <w:lang w:val="es-MX"/>
        </w:rPr>
        <w:t>la capacidad de previsión de diferentes índices de turbulencia en condiciones de mercado difíciles</w:t>
      </w:r>
      <w:r>
        <w:rPr>
          <w:rFonts w:ascii="Times New Roman" w:hAnsi="Times New Roman" w:cs="Times New Roman"/>
          <w:color w:val="auto"/>
          <w:sz w:val="24"/>
          <w:szCs w:val="24"/>
          <w:lang w:val="es-MX"/>
        </w:rPr>
        <w:t>, c</w:t>
      </w:r>
      <w:r w:rsidRPr="009072A4">
        <w:rPr>
          <w:rFonts w:ascii="Times New Roman" w:hAnsi="Times New Roman" w:cs="Times New Roman"/>
          <w:color w:val="auto"/>
          <w:sz w:val="24"/>
          <w:szCs w:val="24"/>
          <w:lang w:val="es-MX"/>
        </w:rPr>
        <w:t>oncluye</w:t>
      </w:r>
      <w:r>
        <w:rPr>
          <w:rFonts w:ascii="Times New Roman" w:hAnsi="Times New Roman" w:cs="Times New Roman"/>
          <w:color w:val="auto"/>
          <w:sz w:val="24"/>
          <w:szCs w:val="24"/>
          <w:lang w:val="es-MX"/>
        </w:rPr>
        <w:t xml:space="preserve">ndo </w:t>
      </w:r>
      <w:r w:rsidRPr="009072A4">
        <w:rPr>
          <w:rFonts w:ascii="Times New Roman" w:hAnsi="Times New Roman" w:cs="Times New Roman"/>
          <w:color w:val="auto"/>
          <w:sz w:val="24"/>
          <w:szCs w:val="24"/>
          <w:lang w:val="es-MX"/>
        </w:rPr>
        <w:t xml:space="preserve">que el enfoque basado en la homología persistente supera a otros índices tradicionales en la detección de condiciones adversas del </w:t>
      </w:r>
      <w:r>
        <w:rPr>
          <w:rFonts w:ascii="Times New Roman" w:hAnsi="Times New Roman" w:cs="Times New Roman"/>
          <w:color w:val="auto"/>
          <w:sz w:val="24"/>
          <w:szCs w:val="24"/>
          <w:lang w:val="es-MX"/>
        </w:rPr>
        <w:t>m</w:t>
      </w:r>
      <w:r w:rsidRPr="009072A4">
        <w:rPr>
          <w:rFonts w:ascii="Times New Roman" w:hAnsi="Times New Roman" w:cs="Times New Roman"/>
          <w:color w:val="auto"/>
          <w:sz w:val="24"/>
          <w:szCs w:val="24"/>
          <w:lang w:val="es-MX"/>
        </w:rPr>
        <w:t>ercado.</w:t>
      </w:r>
    </w:p>
    <w:p w14:paraId="27EF4965" w14:textId="7C0385F8" w:rsidR="009072A4" w:rsidRPr="006E677A" w:rsidRDefault="009072A4" w:rsidP="00FB173F">
      <w:pPr>
        <w:spacing w:line="240" w:lineRule="auto"/>
        <w:ind w:firstLine="709"/>
        <w:rPr>
          <w:rFonts w:ascii="Times New Roman" w:hAnsi="Times New Roman" w:cs="Times New Roman"/>
          <w:color w:val="auto"/>
          <w:sz w:val="24"/>
          <w:szCs w:val="24"/>
          <w:lang w:val="es-MX"/>
        </w:rPr>
      </w:pPr>
      <w:r w:rsidRPr="00D83618">
        <w:rPr>
          <w:rFonts w:ascii="Times New Roman" w:hAnsi="Times New Roman" w:cs="Times New Roman"/>
          <w:color w:val="auto"/>
          <w:sz w:val="24"/>
          <w:szCs w:val="24"/>
          <w:lang w:val="es-MX"/>
        </w:rPr>
        <w:t>Gobato Souto</w:t>
      </w:r>
      <w:r w:rsidR="00744848">
        <w:rPr>
          <w:rFonts w:ascii="Times New Roman" w:hAnsi="Times New Roman" w:cs="Times New Roman"/>
          <w:color w:val="auto"/>
          <w:sz w:val="24"/>
          <w:szCs w:val="24"/>
          <w:lang w:val="es-MX"/>
        </w:rPr>
        <w:t xml:space="preserve"> </w:t>
      </w:r>
      <w:r w:rsidRPr="009072A4">
        <w:rPr>
          <w:rFonts w:ascii="Times New Roman" w:hAnsi="Times New Roman" w:cs="Times New Roman"/>
          <w:color w:val="auto"/>
          <w:sz w:val="24"/>
          <w:szCs w:val="24"/>
          <w:lang w:val="es-MX"/>
        </w:rPr>
        <w:t xml:space="preserve">investiga la dependencia de la cola topológica en la predicción de la volatilidad realizada en los mercados financieros. </w:t>
      </w:r>
      <w:r w:rsidR="00744848">
        <w:rPr>
          <w:rFonts w:ascii="Times New Roman" w:hAnsi="Times New Roman" w:cs="Times New Roman"/>
          <w:color w:val="auto"/>
          <w:sz w:val="24"/>
          <w:szCs w:val="24"/>
          <w:lang w:val="es-MX"/>
        </w:rPr>
        <w:t xml:space="preserve">Proponiendo un </w:t>
      </w:r>
      <w:r w:rsidRPr="009072A4">
        <w:rPr>
          <w:rFonts w:ascii="Times New Roman" w:hAnsi="Times New Roman" w:cs="Times New Roman"/>
          <w:color w:val="auto"/>
          <w:sz w:val="24"/>
          <w:szCs w:val="24"/>
          <w:lang w:val="es-MX"/>
        </w:rPr>
        <w:t xml:space="preserve">enfoque basado </w:t>
      </w:r>
      <w:r w:rsidR="00FD6A44">
        <w:rPr>
          <w:rFonts w:ascii="Times New Roman" w:hAnsi="Times New Roman" w:cs="Times New Roman"/>
          <w:color w:val="auto"/>
          <w:sz w:val="24"/>
          <w:szCs w:val="24"/>
          <w:lang w:val="es-MX"/>
        </w:rPr>
        <w:t xml:space="preserve">en </w:t>
      </w:r>
      <w:r w:rsidRPr="009072A4">
        <w:rPr>
          <w:rFonts w:ascii="Times New Roman" w:hAnsi="Times New Roman" w:cs="Times New Roman"/>
          <w:color w:val="auto"/>
          <w:sz w:val="24"/>
          <w:szCs w:val="24"/>
          <w:lang w:val="es-MX"/>
        </w:rPr>
        <w:t xml:space="preserve">prever la volatilidad en períodos turbulentos del mercado. </w:t>
      </w:r>
      <w:r w:rsidR="007D23F8">
        <w:rPr>
          <w:rFonts w:ascii="Times New Roman" w:hAnsi="Times New Roman" w:cs="Times New Roman"/>
          <w:color w:val="auto"/>
          <w:sz w:val="24"/>
          <w:szCs w:val="24"/>
          <w:lang w:val="es-MX"/>
        </w:rPr>
        <w:t xml:space="preserve">Demostrando </w:t>
      </w:r>
      <w:r w:rsidRPr="009072A4">
        <w:rPr>
          <w:rFonts w:ascii="Times New Roman" w:hAnsi="Times New Roman" w:cs="Times New Roman"/>
          <w:color w:val="auto"/>
          <w:sz w:val="24"/>
          <w:szCs w:val="24"/>
          <w:lang w:val="es-MX"/>
        </w:rPr>
        <w:t xml:space="preserve">la eficacia </w:t>
      </w:r>
      <w:r w:rsidR="007D23F8">
        <w:rPr>
          <w:rFonts w:ascii="Times New Roman" w:hAnsi="Times New Roman" w:cs="Times New Roman"/>
          <w:color w:val="auto"/>
          <w:sz w:val="24"/>
          <w:szCs w:val="24"/>
          <w:lang w:val="es-MX"/>
        </w:rPr>
        <w:t xml:space="preserve">y la </w:t>
      </w:r>
      <w:r w:rsidRPr="009072A4">
        <w:rPr>
          <w:rFonts w:ascii="Times New Roman" w:hAnsi="Times New Roman" w:cs="Times New Roman"/>
          <w:color w:val="auto"/>
          <w:sz w:val="24"/>
          <w:szCs w:val="24"/>
          <w:lang w:val="es-MX"/>
        </w:rPr>
        <w:t>identificación temprana de condiciones de mercado adversas</w:t>
      </w:r>
      <w:r w:rsidR="007D23F8">
        <w:rPr>
          <w:rFonts w:ascii="Times New Roman" w:hAnsi="Times New Roman" w:cs="Times New Roman"/>
          <w:color w:val="auto"/>
          <w:sz w:val="24"/>
          <w:szCs w:val="24"/>
          <w:lang w:val="es-MX"/>
        </w:rPr>
        <w:t xml:space="preserve"> a través del ATD</w:t>
      </w:r>
      <w:r w:rsidRPr="009072A4">
        <w:rPr>
          <w:rFonts w:ascii="Times New Roman" w:hAnsi="Times New Roman" w:cs="Times New Roman"/>
          <w:color w:val="auto"/>
          <w:sz w:val="24"/>
          <w:szCs w:val="24"/>
          <w:lang w:val="es-MX"/>
        </w:rPr>
        <w:t>.</w:t>
      </w:r>
    </w:p>
    <w:p w14:paraId="7047CACA" w14:textId="61B404A5" w:rsidR="00F800F8" w:rsidRPr="003A44DF" w:rsidRDefault="00BD11A3" w:rsidP="00A32C05">
      <w:pPr>
        <w:spacing w:line="240" w:lineRule="auto"/>
        <w:ind w:firstLine="708"/>
        <w:rPr>
          <w:rFonts w:ascii="Times New Roman" w:hAnsi="Times New Roman" w:cs="Times New Roman"/>
          <w:color w:val="auto"/>
          <w:sz w:val="24"/>
          <w:szCs w:val="24"/>
          <w:lang w:val="es-MX"/>
        </w:rPr>
      </w:pPr>
      <w:r w:rsidRPr="006570E8">
        <w:rPr>
          <w:rFonts w:ascii="Times New Roman" w:hAnsi="Times New Roman" w:cs="Times New Roman"/>
          <w:color w:val="auto"/>
          <w:sz w:val="24"/>
          <w:szCs w:val="24"/>
          <w:lang w:val="es-MX"/>
        </w:rPr>
        <w:lastRenderedPageBreak/>
        <w:t>Guo et al. (2020) realizaron un análisis de las series temporales financieras de Estados Unidos, específicamente los índices DIJA y NASDAQ, durante el período comprendido entre el 2 de enero de 2003 y el 31 de diciembre de 2013.</w:t>
      </w:r>
      <w:r w:rsidR="00F97A29" w:rsidRPr="006570E8">
        <w:rPr>
          <w:rFonts w:ascii="Times New Roman" w:hAnsi="Times New Roman" w:cs="Times New Roman"/>
          <w:color w:val="auto"/>
          <w:sz w:val="24"/>
          <w:szCs w:val="24"/>
          <w:lang w:val="es-MX"/>
        </w:rPr>
        <w:t xml:space="preserve"> </w:t>
      </w:r>
      <w:r w:rsidR="00954DA2">
        <w:rPr>
          <w:rFonts w:ascii="Times New Roman" w:hAnsi="Times New Roman" w:cs="Times New Roman"/>
          <w:color w:val="auto"/>
          <w:sz w:val="24"/>
          <w:szCs w:val="24"/>
          <w:lang w:val="es-MX"/>
        </w:rPr>
        <w:t xml:space="preserve">Observaron </w:t>
      </w:r>
      <w:r w:rsidR="009B315B">
        <w:rPr>
          <w:rFonts w:ascii="Times New Roman" w:hAnsi="Times New Roman" w:cs="Times New Roman"/>
          <w:color w:val="auto"/>
          <w:sz w:val="24"/>
          <w:szCs w:val="24"/>
          <w:lang w:val="es-MX"/>
        </w:rPr>
        <w:t>la</w:t>
      </w:r>
      <w:r w:rsidR="00954DA2">
        <w:rPr>
          <w:rFonts w:ascii="Times New Roman" w:hAnsi="Times New Roman" w:cs="Times New Roman"/>
          <w:color w:val="auto"/>
          <w:sz w:val="24"/>
          <w:szCs w:val="24"/>
          <w:lang w:val="es-MX"/>
        </w:rPr>
        <w:t xml:space="preserve"> volatilidad </w:t>
      </w:r>
      <w:r w:rsidR="009B315B">
        <w:rPr>
          <w:rFonts w:ascii="Times New Roman" w:hAnsi="Times New Roman" w:cs="Times New Roman"/>
          <w:color w:val="auto"/>
          <w:sz w:val="24"/>
          <w:szCs w:val="24"/>
          <w:lang w:val="es-MX"/>
        </w:rPr>
        <w:t xml:space="preserve">realizada </w:t>
      </w:r>
      <w:r w:rsidR="00954DA2">
        <w:rPr>
          <w:rFonts w:ascii="Times New Roman" w:hAnsi="Times New Roman" w:cs="Times New Roman"/>
          <w:color w:val="auto"/>
          <w:sz w:val="24"/>
          <w:szCs w:val="24"/>
          <w:lang w:val="es-MX"/>
        </w:rPr>
        <w:t>y</w:t>
      </w:r>
      <w:r w:rsidR="00F443C9">
        <w:rPr>
          <w:rFonts w:ascii="Times New Roman" w:hAnsi="Times New Roman" w:cs="Times New Roman"/>
          <w:color w:val="auto"/>
          <w:sz w:val="24"/>
          <w:szCs w:val="24"/>
          <w:lang w:val="es-MX"/>
        </w:rPr>
        <w:t xml:space="preserve"> </w:t>
      </w:r>
      <w:r w:rsidR="00D25909">
        <w:rPr>
          <w:rFonts w:ascii="Times New Roman" w:hAnsi="Times New Roman" w:cs="Times New Roman"/>
          <w:color w:val="auto"/>
          <w:sz w:val="24"/>
          <w:szCs w:val="24"/>
          <w:lang w:val="es-MX"/>
        </w:rPr>
        <w:t xml:space="preserve">vieron </w:t>
      </w:r>
      <w:r w:rsidRPr="006570E8">
        <w:rPr>
          <w:rFonts w:ascii="Times New Roman" w:hAnsi="Times New Roman" w:cs="Times New Roman"/>
          <w:color w:val="auto"/>
          <w:sz w:val="24"/>
          <w:szCs w:val="24"/>
          <w:lang w:val="es-MX"/>
        </w:rPr>
        <w:t xml:space="preserve">un crecimiento brusco en </w:t>
      </w:r>
      <w:r w:rsidR="001D7066" w:rsidRPr="006570E8">
        <w:rPr>
          <w:rFonts w:ascii="Times New Roman" w:hAnsi="Times New Roman" w:cs="Times New Roman"/>
          <w:color w:val="auto"/>
          <w:sz w:val="24"/>
          <w:szCs w:val="24"/>
          <w:lang w:val="es-MX"/>
        </w:rPr>
        <w:t xml:space="preserve">los diagramas de </w:t>
      </w:r>
      <w:r w:rsidR="00FB173F" w:rsidRPr="006570E8">
        <w:rPr>
          <w:rFonts w:ascii="Times New Roman" w:hAnsi="Times New Roman" w:cs="Times New Roman"/>
          <w:color w:val="auto"/>
          <w:sz w:val="24"/>
          <w:szCs w:val="24"/>
          <w:lang w:val="es-MX"/>
        </w:rPr>
        <w:t>persistencia</w:t>
      </w:r>
      <w:r w:rsidR="001D7066" w:rsidRPr="006570E8">
        <w:rPr>
          <w:rFonts w:ascii="Times New Roman" w:hAnsi="Times New Roman" w:cs="Times New Roman"/>
          <w:color w:val="auto"/>
          <w:sz w:val="24"/>
          <w:szCs w:val="24"/>
          <w:lang w:val="es-MX"/>
        </w:rPr>
        <w:t xml:space="preserve"> </w:t>
      </w:r>
      <w:r w:rsidR="00FB173F" w:rsidRPr="006570E8">
        <w:rPr>
          <w:rFonts w:ascii="Times New Roman" w:hAnsi="Times New Roman" w:cs="Times New Roman"/>
          <w:color w:val="auto"/>
          <w:sz w:val="24"/>
          <w:szCs w:val="24"/>
          <w:lang w:val="es-MX"/>
        </w:rPr>
        <w:t>homológica</w:t>
      </w:r>
      <w:r w:rsidR="001D7066" w:rsidRPr="006570E8">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 xml:space="preserve">durante la segunda mitad de 2008, coincidiendo con una rápida disminución de los índices bursátiles. Por otro lado, </w:t>
      </w:r>
      <w:r w:rsidR="00FB173F" w:rsidRPr="006570E8">
        <w:rPr>
          <w:rFonts w:ascii="Times New Roman" w:hAnsi="Times New Roman" w:cs="Times New Roman"/>
          <w:color w:val="auto"/>
          <w:sz w:val="24"/>
          <w:szCs w:val="24"/>
          <w:lang w:val="es-MX"/>
        </w:rPr>
        <w:t>la persistencia</w:t>
      </w:r>
      <w:r w:rsidRPr="006570E8">
        <w:rPr>
          <w:rFonts w:ascii="Times New Roman" w:hAnsi="Times New Roman" w:cs="Times New Roman"/>
          <w:color w:val="auto"/>
          <w:sz w:val="24"/>
          <w:szCs w:val="24"/>
          <w:lang w:val="es-MX"/>
        </w:rPr>
        <w:t xml:space="preserve"> se </w:t>
      </w:r>
      <w:r w:rsidR="00FB173F" w:rsidRPr="006570E8">
        <w:rPr>
          <w:rFonts w:ascii="Times New Roman" w:hAnsi="Times New Roman" w:cs="Times New Roman"/>
          <w:color w:val="auto"/>
          <w:sz w:val="24"/>
          <w:szCs w:val="24"/>
          <w:lang w:val="es-MX"/>
        </w:rPr>
        <w:t>mantuvo</w:t>
      </w:r>
      <w:r w:rsidR="001D7066" w:rsidRPr="006570E8">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en niveles bajos durante períodos de rápido aumento de los índices, como en 2009.</w:t>
      </w:r>
      <w:r w:rsidR="00B114E1">
        <w:rPr>
          <w:rFonts w:ascii="Times New Roman" w:hAnsi="Times New Roman" w:cs="Times New Roman"/>
          <w:color w:val="auto"/>
          <w:sz w:val="24"/>
          <w:szCs w:val="24"/>
          <w:lang w:val="es-MX"/>
        </w:rPr>
        <w:t xml:space="preserve"> Concluyendo</w:t>
      </w:r>
      <w:r w:rsidRPr="006570E8">
        <w:rPr>
          <w:rFonts w:ascii="Times New Roman" w:hAnsi="Times New Roman" w:cs="Times New Roman"/>
          <w:color w:val="auto"/>
          <w:sz w:val="24"/>
          <w:szCs w:val="24"/>
          <w:lang w:val="es-MX"/>
        </w:rPr>
        <w:t xml:space="preserve"> que </w:t>
      </w:r>
      <w:r w:rsidR="00B114E1">
        <w:rPr>
          <w:rFonts w:ascii="Times New Roman" w:hAnsi="Times New Roman" w:cs="Times New Roman"/>
          <w:color w:val="auto"/>
          <w:sz w:val="24"/>
          <w:szCs w:val="24"/>
          <w:lang w:val="es-MX"/>
        </w:rPr>
        <w:t xml:space="preserve">el </w:t>
      </w:r>
      <w:r w:rsidR="00597E58">
        <w:rPr>
          <w:rFonts w:ascii="Times New Roman" w:hAnsi="Times New Roman" w:cs="Times New Roman"/>
          <w:color w:val="auto"/>
          <w:sz w:val="24"/>
          <w:szCs w:val="24"/>
          <w:lang w:val="es-MX"/>
        </w:rPr>
        <w:t>ADT</w:t>
      </w:r>
      <w:r w:rsidR="00B114E1">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 xml:space="preserve">puede ser una herramienta eficaz para identificar señales tempranas de crisis y entender la dinámica de los mercados durante períodos turbulentos. Las conclusiones obtenidas son de tipo inferencial, ya que se deduce que los cambios bruscos en </w:t>
      </w:r>
      <w:r w:rsidR="00233AA7">
        <w:rPr>
          <w:rFonts w:ascii="Times New Roman" w:hAnsi="Times New Roman" w:cs="Times New Roman"/>
          <w:color w:val="auto"/>
          <w:sz w:val="24"/>
          <w:szCs w:val="24"/>
          <w:lang w:val="es-MX"/>
        </w:rPr>
        <w:t>los diagramas de</w:t>
      </w:r>
      <w:r w:rsidRPr="006570E8">
        <w:rPr>
          <w:rFonts w:ascii="Times New Roman" w:hAnsi="Times New Roman" w:cs="Times New Roman"/>
          <w:color w:val="auto"/>
          <w:sz w:val="24"/>
          <w:szCs w:val="24"/>
          <w:lang w:val="es-MX"/>
        </w:rPr>
        <w:t xml:space="preserve"> persistencia </w:t>
      </w:r>
      <w:r w:rsidR="00233AA7">
        <w:rPr>
          <w:rFonts w:ascii="Times New Roman" w:hAnsi="Times New Roman" w:cs="Times New Roman"/>
          <w:color w:val="auto"/>
          <w:sz w:val="24"/>
          <w:szCs w:val="24"/>
          <w:lang w:val="es-MX"/>
        </w:rPr>
        <w:t xml:space="preserve">se interpretan </w:t>
      </w:r>
      <w:r w:rsidRPr="006570E8">
        <w:rPr>
          <w:rFonts w:ascii="Times New Roman" w:hAnsi="Times New Roman" w:cs="Times New Roman"/>
          <w:color w:val="auto"/>
          <w:sz w:val="24"/>
          <w:szCs w:val="24"/>
          <w:lang w:val="es-MX"/>
        </w:rPr>
        <w:t>como indicadores de crisis económicas. Los resultados se interpreta</w:t>
      </w:r>
      <w:r w:rsidR="008279C8">
        <w:rPr>
          <w:rFonts w:ascii="Times New Roman" w:hAnsi="Times New Roman" w:cs="Times New Roman"/>
          <w:color w:val="auto"/>
          <w:sz w:val="24"/>
          <w:szCs w:val="24"/>
          <w:lang w:val="es-MX"/>
        </w:rPr>
        <w:t>ron</w:t>
      </w:r>
      <w:r w:rsidRPr="006570E8">
        <w:rPr>
          <w:rFonts w:ascii="Times New Roman" w:hAnsi="Times New Roman" w:cs="Times New Roman"/>
          <w:color w:val="auto"/>
          <w:sz w:val="24"/>
          <w:szCs w:val="24"/>
          <w:lang w:val="es-MX"/>
        </w:rPr>
        <w:t xml:space="preserve"> en términos de la relación entre los cambios en las </w:t>
      </w:r>
      <w:r w:rsidR="00F10CF9" w:rsidRPr="003A44DF">
        <w:rPr>
          <w:rFonts w:ascii="Times New Roman" w:hAnsi="Times New Roman" w:cs="Times New Roman"/>
          <w:color w:val="auto"/>
          <w:sz w:val="24"/>
          <w:szCs w:val="24"/>
          <w:lang w:val="es-MX"/>
        </w:rPr>
        <w:t>él</w:t>
      </w:r>
      <w:r w:rsidR="00D33FBF" w:rsidRPr="003A44DF">
        <w:rPr>
          <w:rFonts w:ascii="Times New Roman" w:hAnsi="Times New Roman" w:cs="Times New Roman"/>
          <w:color w:val="auto"/>
          <w:sz w:val="24"/>
          <w:szCs w:val="24"/>
          <w:lang w:val="es-MX"/>
        </w:rPr>
        <w:t xml:space="preserve"> diagrama de persistencia </w:t>
      </w:r>
      <w:r w:rsidRPr="003A44DF">
        <w:rPr>
          <w:rFonts w:ascii="Times New Roman" w:hAnsi="Times New Roman" w:cs="Times New Roman"/>
          <w:color w:val="auto"/>
          <w:sz w:val="24"/>
          <w:szCs w:val="24"/>
          <w:lang w:val="es-MX"/>
        </w:rPr>
        <w:t>y los eventos económicos significativos</w:t>
      </w:r>
      <w:r w:rsidR="00D33FBF" w:rsidRPr="003A44DF">
        <w:rPr>
          <w:rFonts w:ascii="Times New Roman" w:hAnsi="Times New Roman" w:cs="Times New Roman"/>
          <w:color w:val="auto"/>
          <w:sz w:val="24"/>
          <w:szCs w:val="24"/>
          <w:lang w:val="es-MX"/>
        </w:rPr>
        <w:t>.</w:t>
      </w:r>
      <w:r w:rsidRPr="003A44DF">
        <w:rPr>
          <w:rFonts w:ascii="Times New Roman" w:hAnsi="Times New Roman" w:cs="Times New Roman"/>
          <w:color w:val="auto"/>
          <w:sz w:val="24"/>
          <w:szCs w:val="24"/>
          <w:lang w:val="es-MX"/>
        </w:rPr>
        <w:t xml:space="preserve"> </w:t>
      </w:r>
    </w:p>
    <w:p w14:paraId="0C76DD0F" w14:textId="0EFBE834" w:rsidR="00DA26A6" w:rsidRDefault="00C51165" w:rsidP="00F10CF9">
      <w:pPr>
        <w:spacing w:line="240" w:lineRule="auto"/>
        <w:ind w:firstLine="708"/>
        <w:rPr>
          <w:rFonts w:ascii="Times New Roman" w:hAnsi="Times New Roman" w:cs="Times New Roman"/>
          <w:color w:val="auto"/>
          <w:sz w:val="24"/>
          <w:szCs w:val="24"/>
          <w:lang w:val="es-MX"/>
        </w:rPr>
      </w:pPr>
      <w:r w:rsidRPr="003A44DF">
        <w:rPr>
          <w:rFonts w:ascii="Times New Roman" w:hAnsi="Times New Roman" w:cs="Times New Roman"/>
          <w:color w:val="auto"/>
          <w:sz w:val="24"/>
          <w:szCs w:val="24"/>
          <w:lang w:val="es-MX"/>
        </w:rPr>
        <w:t xml:space="preserve">El artículo de Goel, Pasricha y Mehra (2020) explora las aplicaciones del </w:t>
      </w:r>
      <w:r w:rsidR="00597E58" w:rsidRPr="003A44DF">
        <w:rPr>
          <w:rFonts w:ascii="Times New Roman" w:hAnsi="Times New Roman" w:cs="Times New Roman"/>
          <w:color w:val="auto"/>
          <w:sz w:val="24"/>
          <w:szCs w:val="24"/>
          <w:lang w:val="es-MX"/>
        </w:rPr>
        <w:t>ADT</w:t>
      </w:r>
      <w:r w:rsidRPr="003A44DF">
        <w:rPr>
          <w:rFonts w:ascii="Times New Roman" w:hAnsi="Times New Roman" w:cs="Times New Roman"/>
          <w:color w:val="auto"/>
          <w:sz w:val="24"/>
          <w:szCs w:val="24"/>
          <w:lang w:val="es-MX"/>
        </w:rPr>
        <w:t xml:space="preserve"> en el campo financiero, abordando especialmente el problema de asignación de activos. En primer lugar, </w:t>
      </w:r>
      <w:r w:rsidR="000511E7" w:rsidRPr="003A44DF">
        <w:rPr>
          <w:rFonts w:ascii="Times New Roman" w:hAnsi="Times New Roman" w:cs="Times New Roman"/>
          <w:color w:val="auto"/>
          <w:sz w:val="24"/>
          <w:szCs w:val="24"/>
          <w:lang w:val="es-MX"/>
        </w:rPr>
        <w:t xml:space="preserve">explican </w:t>
      </w:r>
      <w:r w:rsidRPr="003A44DF">
        <w:rPr>
          <w:rFonts w:ascii="Times New Roman" w:hAnsi="Times New Roman" w:cs="Times New Roman"/>
          <w:color w:val="auto"/>
          <w:sz w:val="24"/>
          <w:szCs w:val="24"/>
          <w:lang w:val="es-MX"/>
        </w:rPr>
        <w:t xml:space="preserve">por qué el </w:t>
      </w:r>
      <w:r w:rsidR="00597E58" w:rsidRPr="003A44DF">
        <w:rPr>
          <w:rFonts w:ascii="Times New Roman" w:hAnsi="Times New Roman" w:cs="Times New Roman"/>
          <w:color w:val="auto"/>
          <w:sz w:val="24"/>
          <w:szCs w:val="24"/>
          <w:lang w:val="es-MX"/>
        </w:rPr>
        <w:t>ADT</w:t>
      </w:r>
      <w:r w:rsidRPr="003A44DF">
        <w:rPr>
          <w:rFonts w:ascii="Times New Roman" w:hAnsi="Times New Roman" w:cs="Times New Roman"/>
          <w:color w:val="auto"/>
          <w:sz w:val="24"/>
          <w:szCs w:val="24"/>
          <w:lang w:val="es-MX"/>
        </w:rPr>
        <w:t xml:space="preserve"> puede ser una mejor alternativa que los indicadores de riesgo tradicionales, como la desviación estándar, utilizando conjuntos de datos reales. Aplican el teorema de incrustación de Takens para reconstruir las series temporales de rendimientos en un espacio de alta dimensionalidad. Adopta</w:t>
      </w:r>
      <w:r w:rsidR="000511E7" w:rsidRPr="003A44DF">
        <w:rPr>
          <w:rFonts w:ascii="Times New Roman" w:hAnsi="Times New Roman" w:cs="Times New Roman"/>
          <w:color w:val="auto"/>
          <w:sz w:val="24"/>
          <w:szCs w:val="24"/>
          <w:lang w:val="es-MX"/>
        </w:rPr>
        <w:t>ron</w:t>
      </w:r>
      <w:r w:rsidRPr="003A44DF">
        <w:rPr>
          <w:rFonts w:ascii="Times New Roman" w:hAnsi="Times New Roman" w:cs="Times New Roman"/>
          <w:color w:val="auto"/>
          <w:sz w:val="24"/>
          <w:szCs w:val="24"/>
          <w:lang w:val="es-MX"/>
        </w:rPr>
        <w:t xml:space="preserve"> el enfoque de deslizante para obtener conjuntos de datos de nubes de puntos dependientes del tiempo y les asocia</w:t>
      </w:r>
      <w:r w:rsidR="000511E7" w:rsidRPr="003A44DF">
        <w:rPr>
          <w:rFonts w:ascii="Times New Roman" w:hAnsi="Times New Roman" w:cs="Times New Roman"/>
          <w:color w:val="auto"/>
          <w:sz w:val="24"/>
          <w:szCs w:val="24"/>
          <w:lang w:val="es-MX"/>
        </w:rPr>
        <w:t xml:space="preserve">ron </w:t>
      </w:r>
      <w:r w:rsidRPr="003A44DF">
        <w:rPr>
          <w:rFonts w:ascii="Times New Roman" w:hAnsi="Times New Roman" w:cs="Times New Roman"/>
          <w:color w:val="auto"/>
          <w:sz w:val="24"/>
          <w:szCs w:val="24"/>
          <w:lang w:val="es-MX"/>
        </w:rPr>
        <w:t>un espacio topológico. Luego aplica</w:t>
      </w:r>
      <w:r w:rsidR="000511E7" w:rsidRPr="003A44DF">
        <w:rPr>
          <w:rFonts w:ascii="Times New Roman" w:hAnsi="Times New Roman" w:cs="Times New Roman"/>
          <w:color w:val="auto"/>
          <w:sz w:val="24"/>
          <w:szCs w:val="24"/>
          <w:lang w:val="es-MX"/>
        </w:rPr>
        <w:t>ron</w:t>
      </w:r>
      <w:r w:rsidRPr="003A44DF">
        <w:rPr>
          <w:rFonts w:ascii="Times New Roman" w:hAnsi="Times New Roman" w:cs="Times New Roman"/>
          <w:color w:val="auto"/>
          <w:sz w:val="24"/>
          <w:szCs w:val="24"/>
          <w:lang w:val="es-MX"/>
        </w:rPr>
        <w:t xml:space="preserve"> homología persistente para descubrir los patrones que aparecen en las series temporale</w:t>
      </w:r>
      <w:r w:rsidR="003A44DF">
        <w:rPr>
          <w:rFonts w:ascii="Times New Roman" w:hAnsi="Times New Roman" w:cs="Times New Roman"/>
          <w:color w:val="auto"/>
          <w:sz w:val="24"/>
          <w:szCs w:val="24"/>
          <w:lang w:val="es-MX"/>
        </w:rPr>
        <w:t>s.</w:t>
      </w:r>
      <w:r w:rsidRPr="003A44DF">
        <w:rPr>
          <w:rFonts w:ascii="Times New Roman" w:hAnsi="Times New Roman" w:cs="Times New Roman"/>
          <w:color w:val="auto"/>
          <w:sz w:val="24"/>
          <w:szCs w:val="24"/>
          <w:lang w:val="es-MX"/>
        </w:rPr>
        <w:t xml:space="preserve"> Los cambios temporales en </w:t>
      </w:r>
      <w:r w:rsidR="001A4F4A" w:rsidRPr="003A44DF">
        <w:rPr>
          <w:rFonts w:ascii="Times New Roman" w:hAnsi="Times New Roman" w:cs="Times New Roman"/>
          <w:color w:val="auto"/>
          <w:sz w:val="24"/>
          <w:szCs w:val="24"/>
          <w:lang w:val="es-MX"/>
        </w:rPr>
        <w:t xml:space="preserve">los diagramas de </w:t>
      </w:r>
      <w:r w:rsidR="00A6097D" w:rsidRPr="003A44DF">
        <w:rPr>
          <w:rFonts w:ascii="Times New Roman" w:hAnsi="Times New Roman" w:cs="Times New Roman"/>
          <w:color w:val="auto"/>
          <w:sz w:val="24"/>
          <w:szCs w:val="24"/>
          <w:lang w:val="es-MX"/>
        </w:rPr>
        <w:t>persistencia</w:t>
      </w:r>
      <w:r w:rsidRPr="003A44DF">
        <w:rPr>
          <w:rFonts w:ascii="Times New Roman" w:hAnsi="Times New Roman" w:cs="Times New Roman"/>
          <w:color w:val="auto"/>
          <w:sz w:val="24"/>
          <w:szCs w:val="24"/>
          <w:lang w:val="es-MX"/>
        </w:rPr>
        <w:t xml:space="preserve"> se captura</w:t>
      </w:r>
      <w:r w:rsidR="001A4F4A" w:rsidRPr="003A44DF">
        <w:rPr>
          <w:rFonts w:ascii="Times New Roman" w:hAnsi="Times New Roman" w:cs="Times New Roman"/>
          <w:color w:val="auto"/>
          <w:sz w:val="24"/>
          <w:szCs w:val="24"/>
          <w:lang w:val="es-MX"/>
        </w:rPr>
        <w:t xml:space="preserve">ron </w:t>
      </w:r>
      <w:r w:rsidRPr="003A44DF">
        <w:rPr>
          <w:rFonts w:ascii="Times New Roman" w:hAnsi="Times New Roman" w:cs="Times New Roman"/>
          <w:color w:val="auto"/>
          <w:sz w:val="24"/>
          <w:szCs w:val="24"/>
          <w:lang w:val="es-MX"/>
        </w:rPr>
        <w:t>mediante la norma Lp. La serie temporal de las normas Lp muestra que es mejor para medir la dinámica de los rendimientos que la desviación estándar.</w:t>
      </w:r>
      <w:r w:rsidR="00F10CF9" w:rsidRPr="003A44DF">
        <w:rPr>
          <w:rFonts w:ascii="Times New Roman" w:hAnsi="Times New Roman" w:cs="Times New Roman"/>
          <w:color w:val="auto"/>
          <w:sz w:val="24"/>
          <w:szCs w:val="24"/>
          <w:lang w:val="es-MX"/>
        </w:rPr>
        <w:t xml:space="preserve"> </w:t>
      </w:r>
      <w:r w:rsidR="007B166F" w:rsidRPr="003A44DF">
        <w:rPr>
          <w:rFonts w:ascii="Times New Roman" w:hAnsi="Times New Roman" w:cs="Times New Roman"/>
          <w:color w:val="auto"/>
          <w:sz w:val="24"/>
          <w:szCs w:val="24"/>
          <w:lang w:val="es-MX"/>
        </w:rPr>
        <w:t xml:space="preserve">Aplicaron el </w:t>
      </w:r>
      <w:r w:rsidR="00597E58" w:rsidRPr="003A44DF">
        <w:rPr>
          <w:rFonts w:ascii="Times New Roman" w:hAnsi="Times New Roman" w:cs="Times New Roman"/>
          <w:color w:val="auto"/>
          <w:sz w:val="24"/>
          <w:szCs w:val="24"/>
          <w:lang w:val="es-MX"/>
        </w:rPr>
        <w:t>ADT</w:t>
      </w:r>
      <w:r w:rsidR="007B166F" w:rsidRPr="003A44DF">
        <w:rPr>
          <w:rFonts w:ascii="Times New Roman" w:hAnsi="Times New Roman" w:cs="Times New Roman"/>
          <w:color w:val="auto"/>
          <w:sz w:val="24"/>
          <w:szCs w:val="24"/>
          <w:lang w:val="es-MX"/>
        </w:rPr>
        <w:t xml:space="preserve"> para </w:t>
      </w:r>
      <w:r w:rsidRPr="003A44DF">
        <w:rPr>
          <w:rFonts w:ascii="Times New Roman" w:hAnsi="Times New Roman" w:cs="Times New Roman"/>
          <w:color w:val="auto"/>
          <w:sz w:val="24"/>
          <w:szCs w:val="24"/>
          <w:lang w:val="es-MX"/>
        </w:rPr>
        <w:t xml:space="preserve">la Indexación Mejorada (EI) que tiene como objetivo construir una cartera con menos activos que la del índice para superarlo. Proponen un procedimiento de dos pasos para lograr esta </w:t>
      </w:r>
      <w:r w:rsidRPr="006570E8">
        <w:rPr>
          <w:rFonts w:ascii="Times New Roman" w:hAnsi="Times New Roman" w:cs="Times New Roman"/>
          <w:color w:val="auto"/>
          <w:sz w:val="24"/>
          <w:szCs w:val="24"/>
          <w:lang w:val="es-MX"/>
        </w:rPr>
        <w:t>tarea. En el primer paso, utilizan las normas Lp de los activos para proponer una técnica de filtrado para seleccionar una cartera de activos de la clase de activos filtrados para la EI. Para probar la eficiencia de este algoritmo mejorado, se realiza</w:t>
      </w:r>
      <w:r w:rsidR="004C69EF">
        <w:rPr>
          <w:rFonts w:ascii="Times New Roman" w:hAnsi="Times New Roman" w:cs="Times New Roman"/>
          <w:color w:val="auto"/>
          <w:sz w:val="24"/>
          <w:szCs w:val="24"/>
          <w:lang w:val="es-MX"/>
        </w:rPr>
        <w:t xml:space="preserve">ron </w:t>
      </w:r>
      <w:r w:rsidRPr="006570E8">
        <w:rPr>
          <w:rFonts w:ascii="Times New Roman" w:hAnsi="Times New Roman" w:cs="Times New Roman"/>
          <w:color w:val="auto"/>
          <w:sz w:val="24"/>
          <w:szCs w:val="24"/>
          <w:lang w:val="es-MX"/>
        </w:rPr>
        <w:t xml:space="preserve">experimentos en diez conjuntos de datos de mercados financieros de todo el mundo. Su </w:t>
      </w:r>
      <w:r w:rsidR="00906134" w:rsidRPr="006570E8">
        <w:rPr>
          <w:rFonts w:ascii="Times New Roman" w:hAnsi="Times New Roman" w:cs="Times New Roman"/>
          <w:color w:val="auto"/>
          <w:sz w:val="24"/>
          <w:szCs w:val="24"/>
          <w:lang w:val="es-MX"/>
        </w:rPr>
        <w:t>análisis muestra</w:t>
      </w:r>
      <w:r w:rsidRPr="006570E8">
        <w:rPr>
          <w:rFonts w:ascii="Times New Roman" w:hAnsi="Times New Roman" w:cs="Times New Roman"/>
          <w:color w:val="auto"/>
          <w:sz w:val="24"/>
          <w:szCs w:val="24"/>
          <w:lang w:val="es-MX"/>
        </w:rPr>
        <w:t xml:space="preserve"> que la estrategia propuesta ofrece un rendimiento superior en varias medidas, incluidos los retornos medios respecto al índice de referencia y las relaciones de recompensa-riesgo de cola en comparación con algunos de los modelos existentes</w:t>
      </w:r>
      <w:ins w:id="1" w:author="Microsoft Word" w:date="2024-05-06T00:11:00Z">
        <w:r w:rsidRPr="006570E8">
          <w:rPr>
            <w:rFonts w:ascii="Times New Roman" w:hAnsi="Times New Roman" w:cs="Times New Roman"/>
            <w:color w:val="auto"/>
            <w:sz w:val="24"/>
            <w:szCs w:val="24"/>
            <w:lang w:val="es-MX"/>
          </w:rPr>
          <w:t>.</w:t>
        </w:r>
      </w:ins>
      <w:r w:rsidRPr="006570E8">
        <w:rPr>
          <w:rFonts w:ascii="Times New Roman" w:hAnsi="Times New Roman" w:cs="Times New Roman"/>
          <w:color w:val="auto"/>
          <w:sz w:val="24"/>
          <w:szCs w:val="24"/>
          <w:lang w:val="es-MX"/>
        </w:rPr>
        <w:t xml:space="preserve"> Los resultados empíricos demuestran que tanto los portafolios</w:t>
      </w:r>
      <w:r w:rsidR="00A11B7B">
        <w:rPr>
          <w:rFonts w:ascii="Times New Roman" w:hAnsi="Times New Roman" w:cs="Times New Roman"/>
          <w:color w:val="auto"/>
          <w:sz w:val="24"/>
          <w:szCs w:val="24"/>
          <w:lang w:val="es-MX"/>
        </w:rPr>
        <w:t xml:space="preserve"> lograron </w:t>
      </w:r>
      <w:r w:rsidRPr="006570E8">
        <w:rPr>
          <w:rFonts w:ascii="Times New Roman" w:hAnsi="Times New Roman" w:cs="Times New Roman"/>
          <w:color w:val="auto"/>
          <w:sz w:val="24"/>
          <w:szCs w:val="24"/>
          <w:lang w:val="es-MX"/>
        </w:rPr>
        <w:t xml:space="preserve">el mayor Exceso de Retorno Medio (EMR) para 16 casos, de entre 40 casos, superando al índice en ambos casos. Además, </w:t>
      </w:r>
      <w:r w:rsidR="00FB173F" w:rsidRPr="006570E8">
        <w:rPr>
          <w:rFonts w:ascii="Times New Roman" w:hAnsi="Times New Roman" w:cs="Times New Roman"/>
          <w:color w:val="auto"/>
          <w:sz w:val="24"/>
          <w:szCs w:val="24"/>
          <w:lang w:val="es-MX"/>
        </w:rPr>
        <w:t>las ratios</w:t>
      </w:r>
      <w:r w:rsidRPr="006570E8">
        <w:rPr>
          <w:rFonts w:ascii="Times New Roman" w:hAnsi="Times New Roman" w:cs="Times New Roman"/>
          <w:color w:val="auto"/>
          <w:sz w:val="24"/>
          <w:szCs w:val="24"/>
          <w:lang w:val="es-MX"/>
        </w:rPr>
        <w:t xml:space="preserve"> de recompensa-riesgo muestran un desempeño superior para los portafolios en la mayoría de los casos.</w:t>
      </w:r>
      <w:r w:rsidR="00F10CF9">
        <w:rPr>
          <w:rFonts w:ascii="Times New Roman" w:hAnsi="Times New Roman" w:cs="Times New Roman"/>
          <w:color w:val="auto"/>
          <w:sz w:val="24"/>
          <w:szCs w:val="24"/>
          <w:lang w:val="es-MX"/>
        </w:rPr>
        <w:t xml:space="preserve"> </w:t>
      </w:r>
      <w:r w:rsidR="00140B1E">
        <w:rPr>
          <w:rFonts w:ascii="Times New Roman" w:hAnsi="Times New Roman" w:cs="Times New Roman"/>
          <w:color w:val="auto"/>
          <w:sz w:val="24"/>
          <w:szCs w:val="24"/>
          <w:lang w:val="es-MX"/>
        </w:rPr>
        <w:t xml:space="preserve">Demostrando que el </w:t>
      </w:r>
      <w:r w:rsidR="00597E58">
        <w:rPr>
          <w:rFonts w:ascii="Times New Roman" w:hAnsi="Times New Roman" w:cs="Times New Roman"/>
          <w:color w:val="auto"/>
          <w:sz w:val="24"/>
          <w:szCs w:val="24"/>
          <w:lang w:val="es-MX"/>
        </w:rPr>
        <w:t>ADT</w:t>
      </w:r>
      <w:r w:rsidR="00140B1E">
        <w:rPr>
          <w:rFonts w:ascii="Times New Roman" w:hAnsi="Times New Roman" w:cs="Times New Roman"/>
          <w:color w:val="auto"/>
          <w:sz w:val="24"/>
          <w:szCs w:val="24"/>
          <w:lang w:val="es-MX"/>
        </w:rPr>
        <w:t xml:space="preserve"> es una buena herramienta para</w:t>
      </w:r>
      <w:r w:rsidRPr="006570E8">
        <w:rPr>
          <w:rFonts w:ascii="Times New Roman" w:hAnsi="Times New Roman" w:cs="Times New Roman"/>
          <w:color w:val="auto"/>
          <w:sz w:val="24"/>
          <w:szCs w:val="24"/>
          <w:lang w:val="es-MX"/>
        </w:rPr>
        <w:t xml:space="preserve"> la toma de decisiones de inversión</w:t>
      </w:r>
      <w:r w:rsidR="00140B1E">
        <w:rPr>
          <w:rFonts w:ascii="Times New Roman" w:hAnsi="Times New Roman" w:cs="Times New Roman"/>
          <w:color w:val="auto"/>
          <w:sz w:val="24"/>
          <w:szCs w:val="24"/>
          <w:lang w:val="es-MX"/>
        </w:rPr>
        <w:t xml:space="preserve">, ofreciendo </w:t>
      </w:r>
      <w:r w:rsidRPr="006570E8">
        <w:rPr>
          <w:rFonts w:ascii="Times New Roman" w:hAnsi="Times New Roman" w:cs="Times New Roman"/>
          <w:color w:val="auto"/>
          <w:sz w:val="24"/>
          <w:szCs w:val="24"/>
          <w:lang w:val="es-MX"/>
        </w:rPr>
        <w:t xml:space="preserve">resultados prometedores y una mejora significativa en el rendimiento de las carteras, especialmente en períodos de alta volatilidad del mercado financiero. </w:t>
      </w:r>
    </w:p>
    <w:p w14:paraId="2B751EF7" w14:textId="170956DC" w:rsidR="00597E58" w:rsidRDefault="005D7450" w:rsidP="00F10CF9">
      <w:pPr>
        <w:spacing w:line="240" w:lineRule="auto"/>
        <w:ind w:firstLine="708"/>
        <w:rPr>
          <w:rFonts w:ascii="Times New Roman" w:hAnsi="Times New Roman" w:cs="Times New Roman"/>
          <w:color w:val="auto"/>
          <w:sz w:val="24"/>
          <w:szCs w:val="24"/>
          <w:lang w:val="es-MX"/>
        </w:rPr>
      </w:pPr>
      <w:r w:rsidRPr="006570E8">
        <w:rPr>
          <w:rFonts w:ascii="Times New Roman" w:hAnsi="Times New Roman" w:cs="Times New Roman"/>
          <w:color w:val="auto"/>
          <w:sz w:val="24"/>
          <w:szCs w:val="24"/>
          <w:lang w:val="es-MX"/>
        </w:rPr>
        <w:t>El estudio de Guo, Zhao, Yu y Zhang (2021) se centra en explorar las conexiones de los mercados bursátiles globales durante las crisis financieras o riesgos desde 1995, con especial énfasis en la situación bajo COVID-19. Los autores eligen 40 países/regiones y toman un índice de cada uno, luego calculan los coeficientes de correlación y las distancias entre cada par de índices con un</w:t>
      </w:r>
      <w:r w:rsidR="000511E7">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deslizante. Construye</w:t>
      </w:r>
      <w:r w:rsidR="00A6097D">
        <w:rPr>
          <w:rFonts w:ascii="Times New Roman" w:hAnsi="Times New Roman" w:cs="Times New Roman"/>
          <w:color w:val="auto"/>
          <w:sz w:val="24"/>
          <w:szCs w:val="24"/>
          <w:lang w:val="es-MX"/>
        </w:rPr>
        <w:t>ron</w:t>
      </w:r>
      <w:r w:rsidRPr="006570E8">
        <w:rPr>
          <w:rFonts w:ascii="Times New Roman" w:hAnsi="Times New Roman" w:cs="Times New Roman"/>
          <w:color w:val="auto"/>
          <w:sz w:val="24"/>
          <w:szCs w:val="24"/>
          <w:lang w:val="es-MX"/>
        </w:rPr>
        <w:t xml:space="preserve"> complejos y realiza</w:t>
      </w:r>
      <w:r w:rsidR="00A6097D">
        <w:rPr>
          <w:rFonts w:ascii="Times New Roman" w:hAnsi="Times New Roman" w:cs="Times New Roman"/>
          <w:color w:val="auto"/>
          <w:sz w:val="24"/>
          <w:szCs w:val="24"/>
          <w:lang w:val="es-MX"/>
        </w:rPr>
        <w:t xml:space="preserve">ron </w:t>
      </w:r>
      <w:r w:rsidRPr="006570E8">
        <w:rPr>
          <w:rFonts w:ascii="Times New Roman" w:hAnsi="Times New Roman" w:cs="Times New Roman"/>
          <w:color w:val="auto"/>
          <w:sz w:val="24"/>
          <w:szCs w:val="24"/>
          <w:lang w:val="es-MX"/>
        </w:rPr>
        <w:t xml:space="preserve">análisis a través de </w:t>
      </w:r>
      <w:r w:rsidR="00A6097D">
        <w:rPr>
          <w:rFonts w:ascii="Times New Roman" w:hAnsi="Times New Roman" w:cs="Times New Roman"/>
          <w:color w:val="auto"/>
          <w:sz w:val="24"/>
          <w:szCs w:val="24"/>
          <w:lang w:val="es-MX"/>
        </w:rPr>
        <w:t xml:space="preserve">diagramas </w:t>
      </w:r>
      <w:r w:rsidRPr="006570E8">
        <w:rPr>
          <w:rFonts w:ascii="Times New Roman" w:hAnsi="Times New Roman" w:cs="Times New Roman"/>
          <w:color w:val="auto"/>
          <w:sz w:val="24"/>
          <w:szCs w:val="24"/>
          <w:lang w:val="es-MX"/>
        </w:rPr>
        <w:t>de persistencia</w:t>
      </w:r>
      <w:r w:rsidR="00A6097D">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Establec</w:t>
      </w:r>
      <w:r w:rsidR="00A6097D">
        <w:rPr>
          <w:rFonts w:ascii="Times New Roman" w:hAnsi="Times New Roman" w:cs="Times New Roman"/>
          <w:color w:val="auto"/>
          <w:sz w:val="24"/>
          <w:szCs w:val="24"/>
          <w:lang w:val="es-MX"/>
        </w:rPr>
        <w:t xml:space="preserve">ieron </w:t>
      </w:r>
      <w:r w:rsidRPr="006570E8">
        <w:rPr>
          <w:rFonts w:ascii="Times New Roman" w:hAnsi="Times New Roman" w:cs="Times New Roman"/>
          <w:color w:val="auto"/>
          <w:sz w:val="24"/>
          <w:szCs w:val="24"/>
          <w:lang w:val="es-MX"/>
        </w:rPr>
        <w:t xml:space="preserve">un sistema de detección de fechas críticas basado en los </w:t>
      </w:r>
      <w:r w:rsidR="00A6097D">
        <w:rPr>
          <w:rFonts w:ascii="Times New Roman" w:hAnsi="Times New Roman" w:cs="Times New Roman"/>
          <w:color w:val="auto"/>
          <w:sz w:val="24"/>
          <w:szCs w:val="24"/>
          <w:lang w:val="es-MX"/>
        </w:rPr>
        <w:t>diagramas de persistencia</w:t>
      </w:r>
      <w:r w:rsidRPr="006570E8">
        <w:rPr>
          <w:rFonts w:ascii="Times New Roman" w:hAnsi="Times New Roman" w:cs="Times New Roman"/>
          <w:color w:val="auto"/>
          <w:sz w:val="24"/>
          <w:szCs w:val="24"/>
          <w:lang w:val="es-MX"/>
        </w:rPr>
        <w:t xml:space="preserve">. Las características topológicas de las redes se muestran en las fechas críticas y en las fechas anteriores a ellas. Todos los resultados muestran que las conexiones entre los mercados se hicieron aún más estrechas cuando se propagó COVID-19 en todo el mundo que en cualquier otro riesgo. </w:t>
      </w:r>
      <w:r w:rsidR="003A44DF" w:rsidRPr="006570E8">
        <w:rPr>
          <w:rFonts w:ascii="Times New Roman" w:hAnsi="Times New Roman" w:cs="Times New Roman"/>
          <w:color w:val="auto"/>
          <w:sz w:val="24"/>
          <w:szCs w:val="24"/>
          <w:lang w:val="es-MX"/>
        </w:rPr>
        <w:t xml:space="preserve">La eficacia de estos </w:t>
      </w:r>
      <w:r w:rsidR="003A44DF" w:rsidRPr="006570E8">
        <w:rPr>
          <w:rFonts w:ascii="Times New Roman" w:hAnsi="Times New Roman" w:cs="Times New Roman"/>
          <w:color w:val="auto"/>
          <w:sz w:val="24"/>
          <w:szCs w:val="24"/>
          <w:lang w:val="es-MX"/>
        </w:rPr>
        <w:lastRenderedPageBreak/>
        <w:t>métodos proporciona</w:t>
      </w:r>
      <w:r w:rsidRPr="006570E8">
        <w:rPr>
          <w:rFonts w:ascii="Times New Roman" w:hAnsi="Times New Roman" w:cs="Times New Roman"/>
          <w:color w:val="auto"/>
          <w:sz w:val="24"/>
          <w:szCs w:val="24"/>
          <w:lang w:val="es-MX"/>
        </w:rPr>
        <w:t xml:space="preserve"> orientación para el análisis de crisis financieras en el futuro.</w:t>
      </w:r>
      <w:r w:rsidR="00F10CF9">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Los autores examinan específicamente tres crisis: la crisis financiera global de 2007-2008, la crisis de deuda europea de 2010-2011 y la crisis bajo COVID-19 en 2020. Utilizan el Análisis Topológico de Datos (</w:t>
      </w:r>
      <w:r w:rsidR="00597E58">
        <w:rPr>
          <w:rFonts w:ascii="Times New Roman" w:hAnsi="Times New Roman" w:cs="Times New Roman"/>
          <w:color w:val="auto"/>
          <w:sz w:val="24"/>
          <w:szCs w:val="24"/>
          <w:lang w:val="es-MX"/>
        </w:rPr>
        <w:t>ADT</w:t>
      </w:r>
      <w:r w:rsidRPr="006570E8">
        <w:rPr>
          <w:rFonts w:ascii="Times New Roman" w:hAnsi="Times New Roman" w:cs="Times New Roman"/>
          <w:color w:val="auto"/>
          <w:sz w:val="24"/>
          <w:szCs w:val="24"/>
          <w:lang w:val="es-MX"/>
        </w:rPr>
        <w:t>) para analizar la estructura topológica de las series temporales financieras y detectar puntos críticos con cambios abruptos. Construye</w:t>
      </w:r>
      <w:r w:rsidR="00363750">
        <w:rPr>
          <w:rFonts w:ascii="Times New Roman" w:hAnsi="Times New Roman" w:cs="Times New Roman"/>
          <w:color w:val="auto"/>
          <w:sz w:val="24"/>
          <w:szCs w:val="24"/>
          <w:lang w:val="es-MX"/>
        </w:rPr>
        <w:t xml:space="preserve">ron </w:t>
      </w:r>
      <w:r w:rsidRPr="006570E8">
        <w:rPr>
          <w:rFonts w:ascii="Times New Roman" w:hAnsi="Times New Roman" w:cs="Times New Roman"/>
          <w:color w:val="auto"/>
          <w:sz w:val="24"/>
          <w:szCs w:val="24"/>
          <w:lang w:val="es-MX"/>
        </w:rPr>
        <w:t xml:space="preserve">un sistema de detección de fechas críticas basado en las normas Lp de los </w:t>
      </w:r>
      <w:r w:rsidR="00A6097D">
        <w:rPr>
          <w:rFonts w:ascii="Times New Roman" w:hAnsi="Times New Roman" w:cs="Times New Roman"/>
          <w:color w:val="auto"/>
          <w:sz w:val="24"/>
          <w:szCs w:val="24"/>
          <w:lang w:val="es-MX"/>
        </w:rPr>
        <w:t>diagramas de persistencia</w:t>
      </w:r>
      <w:r w:rsidRPr="006570E8">
        <w:rPr>
          <w:rFonts w:ascii="Times New Roman" w:hAnsi="Times New Roman" w:cs="Times New Roman"/>
          <w:color w:val="auto"/>
          <w:sz w:val="24"/>
          <w:szCs w:val="24"/>
          <w:lang w:val="es-MX"/>
        </w:rPr>
        <w:t xml:space="preserve"> y utiliza</w:t>
      </w:r>
      <w:r w:rsidR="00363750">
        <w:rPr>
          <w:rFonts w:ascii="Times New Roman" w:hAnsi="Times New Roman" w:cs="Times New Roman"/>
          <w:color w:val="auto"/>
          <w:sz w:val="24"/>
          <w:szCs w:val="24"/>
          <w:lang w:val="es-MX"/>
        </w:rPr>
        <w:t xml:space="preserve">ron </w:t>
      </w:r>
      <w:r w:rsidRPr="006570E8">
        <w:rPr>
          <w:rFonts w:ascii="Times New Roman" w:hAnsi="Times New Roman" w:cs="Times New Roman"/>
          <w:color w:val="auto"/>
          <w:sz w:val="24"/>
          <w:szCs w:val="24"/>
          <w:lang w:val="es-MX"/>
        </w:rPr>
        <w:t>árboles de expansión mínima (MST) para estudiar el sistema financiero y el mecanismo de transmisión del riesgo</w:t>
      </w:r>
      <w:r w:rsidR="00F10CF9" w:rsidRPr="006570E8">
        <w:rPr>
          <w:rFonts w:ascii="Times New Roman" w:hAnsi="Times New Roman" w:cs="Times New Roman"/>
          <w:color w:val="auto"/>
          <w:sz w:val="24"/>
          <w:szCs w:val="24"/>
          <w:lang w:val="es-MX"/>
        </w:rPr>
        <w:t>. En</w:t>
      </w:r>
      <w:r w:rsidRPr="006570E8">
        <w:rPr>
          <w:rFonts w:ascii="Times New Roman" w:hAnsi="Times New Roman" w:cs="Times New Roman"/>
          <w:color w:val="auto"/>
          <w:sz w:val="24"/>
          <w:szCs w:val="24"/>
          <w:lang w:val="es-MX"/>
        </w:rPr>
        <w:t xml:space="preserve"> cuanto a las conclusiones obtenidas, el estudio proporciona información valiosa para entender la interconexión de los mercados bursátiles globales durante las crisis financieras, con la detección de fechas críticas y la identificación de cambios significativos en la estructura topológica de los mercados. Estas conclusiones pueden utilizarse para hacer inferencias sobre la propagación del riesgo financiero y la interdependencia de los mercados en tiempos de crisis. </w:t>
      </w:r>
      <w:r w:rsidR="5519C045" w:rsidRPr="5519C045">
        <w:rPr>
          <w:rFonts w:ascii="Times New Roman" w:hAnsi="Times New Roman" w:cs="Times New Roman"/>
          <w:color w:val="auto"/>
          <w:sz w:val="24"/>
          <w:szCs w:val="24"/>
          <w:lang w:val="es-MX"/>
        </w:rPr>
        <w:t>El</w:t>
      </w:r>
      <w:r w:rsidRPr="006570E8">
        <w:rPr>
          <w:rFonts w:ascii="Times New Roman" w:hAnsi="Times New Roman" w:cs="Times New Roman"/>
          <w:color w:val="auto"/>
          <w:sz w:val="24"/>
          <w:szCs w:val="24"/>
          <w:lang w:val="es-MX"/>
        </w:rPr>
        <w:t xml:space="preserve"> estudio sugiere que el </w:t>
      </w:r>
      <w:r w:rsidR="00597E58">
        <w:rPr>
          <w:rFonts w:ascii="Times New Roman" w:hAnsi="Times New Roman" w:cs="Times New Roman"/>
          <w:color w:val="auto"/>
          <w:sz w:val="24"/>
          <w:szCs w:val="24"/>
          <w:lang w:val="es-MX"/>
        </w:rPr>
        <w:t>ADT</w:t>
      </w:r>
      <w:r w:rsidRPr="006570E8">
        <w:rPr>
          <w:rFonts w:ascii="Times New Roman" w:hAnsi="Times New Roman" w:cs="Times New Roman"/>
          <w:color w:val="auto"/>
          <w:sz w:val="24"/>
          <w:szCs w:val="24"/>
          <w:lang w:val="es-MX"/>
        </w:rPr>
        <w:t xml:space="preserve"> </w:t>
      </w:r>
      <w:r w:rsidR="00B864B8">
        <w:rPr>
          <w:rFonts w:ascii="Times New Roman" w:hAnsi="Times New Roman" w:cs="Times New Roman"/>
          <w:color w:val="auto"/>
          <w:sz w:val="24"/>
          <w:szCs w:val="24"/>
          <w:lang w:val="es-MX"/>
        </w:rPr>
        <w:t xml:space="preserve">es </w:t>
      </w:r>
      <w:r w:rsidRPr="006570E8">
        <w:rPr>
          <w:rFonts w:ascii="Times New Roman" w:hAnsi="Times New Roman" w:cs="Times New Roman"/>
          <w:color w:val="auto"/>
          <w:sz w:val="24"/>
          <w:szCs w:val="24"/>
          <w:lang w:val="es-MX"/>
        </w:rPr>
        <w:t xml:space="preserve">útil para clasificar y analizar las crisis financieras basadas en la topología de los datos financieros, lo que </w:t>
      </w:r>
      <w:r w:rsidR="5519C045" w:rsidRPr="5519C045">
        <w:rPr>
          <w:rFonts w:ascii="Times New Roman" w:hAnsi="Times New Roman" w:cs="Times New Roman"/>
          <w:color w:val="auto"/>
          <w:sz w:val="24"/>
          <w:szCs w:val="24"/>
          <w:lang w:val="es-MX"/>
        </w:rPr>
        <w:t>llevaría</w:t>
      </w:r>
      <w:r w:rsidRPr="006570E8">
        <w:rPr>
          <w:rFonts w:ascii="Times New Roman" w:hAnsi="Times New Roman" w:cs="Times New Roman"/>
          <w:color w:val="auto"/>
          <w:sz w:val="24"/>
          <w:szCs w:val="24"/>
          <w:lang w:val="es-MX"/>
        </w:rPr>
        <w:t xml:space="preserve"> a </w:t>
      </w:r>
      <w:r w:rsidR="5519C045" w:rsidRPr="5519C045">
        <w:rPr>
          <w:rFonts w:ascii="Times New Roman" w:hAnsi="Times New Roman" w:cs="Times New Roman"/>
          <w:color w:val="auto"/>
          <w:sz w:val="24"/>
          <w:szCs w:val="24"/>
          <w:lang w:val="es-MX"/>
        </w:rPr>
        <w:t>entender</w:t>
      </w:r>
      <w:r w:rsidRPr="006570E8">
        <w:rPr>
          <w:rFonts w:ascii="Times New Roman" w:hAnsi="Times New Roman" w:cs="Times New Roman"/>
          <w:color w:val="auto"/>
          <w:sz w:val="24"/>
          <w:szCs w:val="24"/>
          <w:lang w:val="es-MX"/>
        </w:rPr>
        <w:t xml:space="preserve"> mejor la dinámica del mercado y la toma de decisiones de inversión.</w:t>
      </w:r>
    </w:p>
    <w:p w14:paraId="50330F60" w14:textId="400A3ED9" w:rsidR="00FB6224" w:rsidRDefault="00FB6224" w:rsidP="00FB6224">
      <w:pPr>
        <w:spacing w:line="240" w:lineRule="auto"/>
        <w:ind w:firstLine="708"/>
        <w:rPr>
          <w:rFonts w:ascii="Times New Roman" w:hAnsi="Times New Roman" w:cs="Times New Roman"/>
          <w:color w:val="auto"/>
          <w:sz w:val="24"/>
          <w:szCs w:val="24"/>
          <w:lang w:val="es-MX"/>
        </w:rPr>
      </w:pPr>
      <w:r w:rsidRPr="006570E8">
        <w:rPr>
          <w:rFonts w:ascii="Times New Roman" w:hAnsi="Times New Roman" w:cs="Times New Roman"/>
          <w:color w:val="auto"/>
          <w:sz w:val="24"/>
          <w:szCs w:val="24"/>
          <w:lang w:val="es-MX"/>
        </w:rPr>
        <w:t>Baitinger</w:t>
      </w:r>
      <w:r w:rsidR="00AA2858">
        <w:rPr>
          <w:rFonts w:ascii="Times New Roman" w:hAnsi="Times New Roman" w:cs="Times New Roman"/>
          <w:color w:val="auto"/>
          <w:sz w:val="24"/>
          <w:szCs w:val="24"/>
          <w:lang w:val="es-MX"/>
        </w:rPr>
        <w:t xml:space="preserve">, E. </w:t>
      </w:r>
      <w:r w:rsidRPr="006570E8">
        <w:rPr>
          <w:rFonts w:ascii="Times New Roman" w:hAnsi="Times New Roman" w:cs="Times New Roman"/>
          <w:color w:val="auto"/>
          <w:sz w:val="24"/>
          <w:szCs w:val="24"/>
          <w:lang w:val="es-MX"/>
        </w:rPr>
        <w:t>y Flege</w:t>
      </w:r>
      <w:r w:rsidR="00AA2858">
        <w:rPr>
          <w:rFonts w:ascii="Times New Roman" w:hAnsi="Times New Roman" w:cs="Times New Roman"/>
          <w:color w:val="auto"/>
          <w:sz w:val="24"/>
          <w:szCs w:val="24"/>
          <w:lang w:val="es-MX"/>
        </w:rPr>
        <w:t xml:space="preserve">, S. </w:t>
      </w:r>
      <w:r w:rsidR="00FA37F3">
        <w:rPr>
          <w:rFonts w:ascii="Times New Roman" w:hAnsi="Times New Roman" w:cs="Times New Roman"/>
          <w:color w:val="auto"/>
          <w:sz w:val="24"/>
          <w:szCs w:val="24"/>
          <w:lang w:val="es-MX"/>
        </w:rPr>
        <w:t>(2021</w:t>
      </w:r>
      <w:r w:rsidR="00AA2858">
        <w:rPr>
          <w:rFonts w:ascii="Times New Roman" w:hAnsi="Times New Roman" w:cs="Times New Roman"/>
          <w:color w:val="auto"/>
          <w:sz w:val="24"/>
          <w:szCs w:val="24"/>
          <w:lang w:val="es-MX"/>
        </w:rPr>
        <w:t>)</w:t>
      </w:r>
      <w:r w:rsidRPr="006570E8">
        <w:rPr>
          <w:rFonts w:ascii="Times New Roman" w:hAnsi="Times New Roman" w:cs="Times New Roman"/>
          <w:color w:val="auto"/>
          <w:sz w:val="24"/>
          <w:szCs w:val="24"/>
          <w:lang w:val="es-MX"/>
        </w:rPr>
        <w:t xml:space="preserve"> prop</w:t>
      </w:r>
      <w:r>
        <w:rPr>
          <w:rFonts w:ascii="Times New Roman" w:hAnsi="Times New Roman" w:cs="Times New Roman"/>
          <w:color w:val="auto"/>
          <w:sz w:val="24"/>
          <w:szCs w:val="24"/>
          <w:lang w:val="es-MX"/>
        </w:rPr>
        <w:t>usieron</w:t>
      </w:r>
      <w:r w:rsidRPr="006570E8">
        <w:rPr>
          <w:rFonts w:ascii="Times New Roman" w:hAnsi="Times New Roman" w:cs="Times New Roman"/>
          <w:color w:val="auto"/>
          <w:sz w:val="24"/>
          <w:szCs w:val="24"/>
          <w:lang w:val="es-MX"/>
        </w:rPr>
        <w:t xml:space="preserve"> un índice de turbulencia basado en homología persistente para la detección de mercado adversos. </w:t>
      </w:r>
      <w:r>
        <w:rPr>
          <w:rFonts w:ascii="Times New Roman" w:hAnsi="Times New Roman" w:cs="Times New Roman"/>
          <w:color w:val="auto"/>
          <w:sz w:val="24"/>
          <w:szCs w:val="24"/>
          <w:lang w:val="es-MX"/>
        </w:rPr>
        <w:t>Demostraron</w:t>
      </w:r>
      <w:r w:rsidRPr="006570E8">
        <w:rPr>
          <w:rFonts w:ascii="Times New Roman" w:hAnsi="Times New Roman" w:cs="Times New Roman"/>
          <w:color w:val="auto"/>
          <w:sz w:val="24"/>
          <w:szCs w:val="24"/>
          <w:lang w:val="es-MX"/>
        </w:rPr>
        <w:t xml:space="preserve"> que las estrategias de inversión que se basan en la detección de turbulencia mediante homología persistente superan a aquellas basadas en otros índices de turbulencia populares. </w:t>
      </w:r>
      <w:r>
        <w:rPr>
          <w:rFonts w:ascii="Times New Roman" w:hAnsi="Times New Roman" w:cs="Times New Roman"/>
          <w:color w:val="auto"/>
          <w:sz w:val="24"/>
          <w:szCs w:val="24"/>
          <w:lang w:val="es-MX"/>
        </w:rPr>
        <w:t xml:space="preserve">Proporcionando </w:t>
      </w:r>
      <w:r w:rsidRPr="006570E8">
        <w:rPr>
          <w:rFonts w:ascii="Times New Roman" w:hAnsi="Times New Roman" w:cs="Times New Roman"/>
          <w:color w:val="auto"/>
          <w:sz w:val="24"/>
          <w:szCs w:val="24"/>
          <w:lang w:val="es-MX"/>
        </w:rPr>
        <w:t xml:space="preserve">una herramienta efectiva para los gestores de carteras en la identificación de períodos de alta volatilidad y baja rentabilidad en los mercados financieros. Al realizar un análisis de estabilidad, los autores </w:t>
      </w:r>
      <w:r>
        <w:rPr>
          <w:rFonts w:ascii="Times New Roman" w:hAnsi="Times New Roman" w:cs="Times New Roman"/>
          <w:color w:val="auto"/>
          <w:sz w:val="24"/>
          <w:szCs w:val="24"/>
          <w:lang w:val="es-MX"/>
        </w:rPr>
        <w:t xml:space="preserve">confirmaron </w:t>
      </w:r>
      <w:r w:rsidRPr="006570E8">
        <w:rPr>
          <w:rFonts w:ascii="Times New Roman" w:hAnsi="Times New Roman" w:cs="Times New Roman"/>
          <w:color w:val="auto"/>
          <w:sz w:val="24"/>
          <w:szCs w:val="24"/>
          <w:lang w:val="es-MX"/>
        </w:rPr>
        <w:t>la superioridad de las estrategias de inversión basadas en la homología persistente, incluso en diversas configuraciones.</w:t>
      </w:r>
      <w:r>
        <w:rPr>
          <w:rFonts w:ascii="Times New Roman" w:hAnsi="Times New Roman" w:cs="Times New Roman"/>
          <w:color w:val="auto"/>
          <w:sz w:val="24"/>
          <w:szCs w:val="24"/>
          <w:lang w:val="es-MX"/>
        </w:rPr>
        <w:t xml:space="preserve"> Mencionan “</w:t>
      </w:r>
      <w:r w:rsidRPr="006570E8">
        <w:rPr>
          <w:rFonts w:ascii="Times New Roman" w:hAnsi="Times New Roman" w:cs="Times New Roman"/>
          <w:color w:val="auto"/>
          <w:sz w:val="24"/>
          <w:szCs w:val="24"/>
          <w:lang w:val="es-MX"/>
        </w:rPr>
        <w:t>Desde una perspectiva a largo plazo, los gestores de carteras de acciones se enfrentan regularmente a períodos turbulentos, caracterizados por bajos rendimientos promedio, alta volatilidad y correlaciones aumentadas. Durante estos períodos, el efecto de diversificación desaparece, lo que plantea un desafío fundamental para la industria de gestión de activos (Chua et al., 2009; Leibowitz y Bova, 2009; Asness et al., 2011; Yang et al., 2017)</w:t>
      </w:r>
      <w:r>
        <w:rPr>
          <w:rFonts w:ascii="Times New Roman" w:hAnsi="Times New Roman" w:cs="Times New Roman"/>
          <w:color w:val="auto"/>
          <w:sz w:val="24"/>
          <w:szCs w:val="24"/>
          <w:lang w:val="es-MX"/>
        </w:rPr>
        <w:t>”</w:t>
      </w:r>
      <w:r w:rsidRPr="006570E8">
        <w:rPr>
          <w:rFonts w:ascii="Times New Roman" w:hAnsi="Times New Roman" w:cs="Times New Roman"/>
          <w:color w:val="auto"/>
          <w:sz w:val="24"/>
          <w:szCs w:val="24"/>
          <w:lang w:val="es-MX"/>
        </w:rPr>
        <w:t>.</w:t>
      </w:r>
      <w:r>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El artículo también destaca dos enfoques básicos propuestos por la academia financiera para enfrentar las consecuencias no deseadas de períodos turbulentos. El primero implica la construcción de carteras robustas</w:t>
      </w:r>
      <w:r w:rsidR="003D7624">
        <w:rPr>
          <w:rFonts w:ascii="Times New Roman" w:hAnsi="Times New Roman" w:cs="Times New Roman"/>
          <w:color w:val="auto"/>
          <w:sz w:val="24"/>
          <w:szCs w:val="24"/>
          <w:lang w:val="es-MX"/>
        </w:rPr>
        <w:t xml:space="preserve">, que son las que esperan el peor </w:t>
      </w:r>
      <w:r w:rsidR="00AC497D">
        <w:rPr>
          <w:rFonts w:ascii="Times New Roman" w:hAnsi="Times New Roman" w:cs="Times New Roman"/>
          <w:color w:val="auto"/>
          <w:sz w:val="24"/>
          <w:szCs w:val="24"/>
          <w:lang w:val="es-MX"/>
        </w:rPr>
        <w:t xml:space="preserve">retorno, </w:t>
      </w:r>
      <w:r w:rsidRPr="006570E8">
        <w:rPr>
          <w:rFonts w:ascii="Times New Roman" w:hAnsi="Times New Roman" w:cs="Times New Roman"/>
          <w:color w:val="auto"/>
          <w:sz w:val="24"/>
          <w:szCs w:val="24"/>
          <w:lang w:val="es-MX"/>
        </w:rPr>
        <w:t xml:space="preserve">mediante la integración de estimaciones negativas o de peor caso en la función objetivo de la optimización de cartera (Bauer et al., 2004; Tütüncü y Koenig, 2004; Scherer, 2007). Sin embargo, estas carteras robustas tienden </w:t>
      </w:r>
      <w:r>
        <w:rPr>
          <w:rFonts w:ascii="Times New Roman" w:hAnsi="Times New Roman" w:cs="Times New Roman"/>
          <w:color w:val="auto"/>
          <w:sz w:val="24"/>
          <w:szCs w:val="24"/>
          <w:lang w:val="es-MX"/>
        </w:rPr>
        <w:t xml:space="preserve">a infravalorar el retorno </w:t>
      </w:r>
      <w:r w:rsidRPr="006570E8">
        <w:rPr>
          <w:rFonts w:ascii="Times New Roman" w:hAnsi="Times New Roman" w:cs="Times New Roman"/>
          <w:color w:val="auto"/>
          <w:sz w:val="24"/>
          <w:szCs w:val="24"/>
          <w:lang w:val="es-MX"/>
        </w:rPr>
        <w:t>en tiempos tranquilos. El segundo enfoque se basa en la detección dinámica de regímenes, permitiendo estrategias de inversión con menor riesgo y mayor rendimiento total en comparación con la estrategia de comprar y mantener (Ang y Bekaert, 2004, 2015; Chen, 2009).</w:t>
      </w:r>
      <w:r>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 xml:space="preserve">La propuesta de Baitinger y Flege representa una metodología para identificar condiciones </w:t>
      </w:r>
      <w:r w:rsidR="00EB02D3">
        <w:rPr>
          <w:rFonts w:ascii="Times New Roman" w:hAnsi="Times New Roman" w:cs="Times New Roman"/>
          <w:color w:val="auto"/>
          <w:sz w:val="24"/>
          <w:szCs w:val="24"/>
          <w:lang w:val="es-MX"/>
        </w:rPr>
        <w:t>de alta volatilidad</w:t>
      </w:r>
      <w:r w:rsidR="005C0EB3">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en los mercados financieros</w:t>
      </w:r>
      <w:r>
        <w:rPr>
          <w:rFonts w:ascii="Times New Roman" w:hAnsi="Times New Roman" w:cs="Times New Roman"/>
          <w:color w:val="auto"/>
          <w:sz w:val="24"/>
          <w:szCs w:val="24"/>
          <w:lang w:val="es-MX"/>
        </w:rPr>
        <w:t xml:space="preserve"> basándose </w:t>
      </w:r>
      <w:r w:rsidRPr="006570E8">
        <w:rPr>
          <w:rFonts w:ascii="Times New Roman" w:hAnsi="Times New Roman" w:cs="Times New Roman"/>
          <w:color w:val="auto"/>
          <w:sz w:val="24"/>
          <w:szCs w:val="24"/>
          <w:lang w:val="es-MX"/>
        </w:rPr>
        <w:t>en homología persistente, facilita</w:t>
      </w:r>
      <w:r>
        <w:rPr>
          <w:rFonts w:ascii="Times New Roman" w:hAnsi="Times New Roman" w:cs="Times New Roman"/>
          <w:color w:val="auto"/>
          <w:sz w:val="24"/>
          <w:szCs w:val="24"/>
          <w:lang w:val="es-MX"/>
        </w:rPr>
        <w:t xml:space="preserve">ndo </w:t>
      </w:r>
      <w:r w:rsidRPr="006570E8">
        <w:rPr>
          <w:rFonts w:ascii="Times New Roman" w:hAnsi="Times New Roman" w:cs="Times New Roman"/>
          <w:color w:val="auto"/>
          <w:sz w:val="24"/>
          <w:szCs w:val="24"/>
          <w:lang w:val="es-MX"/>
        </w:rPr>
        <w:t xml:space="preserve">la identificación de cambios. </w:t>
      </w:r>
      <w:r>
        <w:rPr>
          <w:rFonts w:ascii="Times New Roman" w:hAnsi="Times New Roman" w:cs="Times New Roman"/>
          <w:color w:val="auto"/>
          <w:sz w:val="24"/>
          <w:szCs w:val="24"/>
          <w:lang w:val="es-MX"/>
        </w:rPr>
        <w:t>Demostrando</w:t>
      </w:r>
      <w:r w:rsidRPr="006570E8">
        <w:rPr>
          <w:rFonts w:ascii="Times New Roman" w:hAnsi="Times New Roman" w:cs="Times New Roman"/>
          <w:color w:val="auto"/>
          <w:sz w:val="24"/>
          <w:szCs w:val="24"/>
          <w:lang w:val="es-MX"/>
        </w:rPr>
        <w:t xml:space="preserve"> el rendimiento superior del índice de turbulencia basado en la homología persistente para el mercado de valores de EE. UU. Además, realiza</w:t>
      </w:r>
      <w:r>
        <w:rPr>
          <w:rFonts w:ascii="Times New Roman" w:hAnsi="Times New Roman" w:cs="Times New Roman"/>
          <w:color w:val="auto"/>
          <w:sz w:val="24"/>
          <w:szCs w:val="24"/>
          <w:lang w:val="es-MX"/>
        </w:rPr>
        <w:t xml:space="preserve">ron </w:t>
      </w:r>
      <w:r w:rsidRPr="006570E8">
        <w:rPr>
          <w:rFonts w:ascii="Times New Roman" w:hAnsi="Times New Roman" w:cs="Times New Roman"/>
          <w:color w:val="auto"/>
          <w:sz w:val="24"/>
          <w:szCs w:val="24"/>
          <w:lang w:val="es-MX"/>
        </w:rPr>
        <w:t>un análisis estadístico de las señales comerciales respectivas, confirmando su</w:t>
      </w:r>
      <w:r>
        <w:rPr>
          <w:rFonts w:ascii="Times New Roman" w:hAnsi="Times New Roman" w:cs="Times New Roman"/>
          <w:color w:val="auto"/>
          <w:sz w:val="24"/>
          <w:szCs w:val="24"/>
          <w:lang w:val="es-MX"/>
        </w:rPr>
        <w:t>s análisis.</w:t>
      </w:r>
    </w:p>
    <w:p w14:paraId="048A7EE7" w14:textId="74899D1B" w:rsidR="00FB6224" w:rsidRDefault="00FB6224" w:rsidP="00FB6224">
      <w:pPr>
        <w:spacing w:line="240" w:lineRule="auto"/>
        <w:ind w:firstLine="708"/>
        <w:rPr>
          <w:rFonts w:ascii="Times New Roman" w:hAnsi="Times New Roman" w:cs="Times New Roman"/>
          <w:color w:val="auto"/>
          <w:sz w:val="24"/>
          <w:szCs w:val="24"/>
          <w:lang w:val="es-MX"/>
        </w:rPr>
      </w:pPr>
      <w:r w:rsidRPr="006570E8">
        <w:rPr>
          <w:rFonts w:ascii="Times New Roman" w:hAnsi="Times New Roman" w:cs="Times New Roman"/>
          <w:color w:val="auto"/>
          <w:sz w:val="24"/>
          <w:szCs w:val="24"/>
          <w:lang w:val="es-MX"/>
        </w:rPr>
        <w:t xml:space="preserve">El estudio realizado por Gobato Souto (2023) propone la utilización de la homología persistente en la predicción de la volatilidad, proponiendo una nueva teoría que vincula </w:t>
      </w:r>
      <w:r w:rsidR="00B864B8">
        <w:rPr>
          <w:rFonts w:ascii="Times New Roman" w:hAnsi="Times New Roman" w:cs="Times New Roman"/>
          <w:color w:val="auto"/>
          <w:sz w:val="24"/>
          <w:szCs w:val="24"/>
          <w:lang w:val="es-MX"/>
        </w:rPr>
        <w:t xml:space="preserve">la </w:t>
      </w:r>
      <w:r>
        <w:rPr>
          <w:rFonts w:ascii="Times New Roman" w:hAnsi="Times New Roman" w:cs="Times New Roman"/>
          <w:color w:val="auto"/>
          <w:sz w:val="24"/>
          <w:szCs w:val="24"/>
          <w:lang w:val="es-MX"/>
        </w:rPr>
        <w:t>homología persistente</w:t>
      </w:r>
      <w:r w:rsidRPr="006570E8">
        <w:rPr>
          <w:rFonts w:ascii="Times New Roman" w:hAnsi="Times New Roman" w:cs="Times New Roman"/>
          <w:color w:val="auto"/>
          <w:sz w:val="24"/>
          <w:szCs w:val="24"/>
          <w:lang w:val="es-MX"/>
        </w:rPr>
        <w:t xml:space="preserve"> y la teoría financiera, </w:t>
      </w:r>
      <w:r>
        <w:rPr>
          <w:rFonts w:ascii="Times New Roman" w:hAnsi="Times New Roman" w:cs="Times New Roman"/>
          <w:color w:val="auto"/>
          <w:sz w:val="24"/>
          <w:szCs w:val="24"/>
          <w:lang w:val="es-MX"/>
        </w:rPr>
        <w:t>llamada la Dependencia de Cola Topológica,</w:t>
      </w:r>
      <w:r w:rsidRPr="006570E8">
        <w:rPr>
          <w:rFonts w:ascii="Times New Roman" w:hAnsi="Times New Roman" w:cs="Times New Roman"/>
          <w:color w:val="auto"/>
          <w:sz w:val="24"/>
          <w:szCs w:val="24"/>
          <w:lang w:val="es-MX"/>
        </w:rPr>
        <w:t xml:space="preserve"> probando las consecuencias de la teoría propuesta a través de una experimentación.</w:t>
      </w:r>
      <w:r>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 xml:space="preserve">Las principales contribuciones del estudio incluyen la propuesta de un nuevo algoritmo para medir los cambios topológicos de series temporales de acciones, adaptando el índice de turbulencia </w:t>
      </w:r>
      <w:r w:rsidRPr="006570E8">
        <w:rPr>
          <w:rFonts w:ascii="Times New Roman" w:hAnsi="Times New Roman" w:cs="Times New Roman"/>
          <w:color w:val="auto"/>
          <w:sz w:val="24"/>
          <w:szCs w:val="24"/>
          <w:lang w:val="es-MX"/>
        </w:rPr>
        <w:lastRenderedPageBreak/>
        <w:t xml:space="preserve">basado en </w:t>
      </w:r>
      <w:r>
        <w:rPr>
          <w:rFonts w:ascii="Times New Roman" w:hAnsi="Times New Roman" w:cs="Times New Roman"/>
          <w:color w:val="auto"/>
          <w:sz w:val="24"/>
          <w:szCs w:val="24"/>
          <w:lang w:val="es-MX"/>
        </w:rPr>
        <w:t xml:space="preserve">persistencia homológica </w:t>
      </w:r>
      <w:r w:rsidRPr="006570E8">
        <w:rPr>
          <w:rFonts w:ascii="Times New Roman" w:hAnsi="Times New Roman" w:cs="Times New Roman"/>
          <w:color w:val="auto"/>
          <w:sz w:val="24"/>
          <w:szCs w:val="24"/>
          <w:lang w:val="es-MX"/>
        </w:rPr>
        <w:t>propuesto originalmente por Baitinger y Flegel (2021), para ser empleado efectivamente en la predicción de</w:t>
      </w:r>
      <w:r>
        <w:rPr>
          <w:rFonts w:ascii="Times New Roman" w:hAnsi="Times New Roman" w:cs="Times New Roman"/>
          <w:color w:val="auto"/>
          <w:sz w:val="24"/>
          <w:szCs w:val="24"/>
          <w:lang w:val="es-MX"/>
        </w:rPr>
        <w:t xml:space="preserve"> </w:t>
      </w:r>
      <w:r w:rsidRPr="006570E8">
        <w:rPr>
          <w:rFonts w:ascii="Times New Roman" w:hAnsi="Times New Roman" w:cs="Times New Roman"/>
          <w:color w:val="auto"/>
          <w:sz w:val="24"/>
          <w:szCs w:val="24"/>
          <w:lang w:val="es-MX"/>
        </w:rPr>
        <w:t xml:space="preserve">volatilidad. Además, el estudio incorpora la métrica de cambio topológico propuesta en modelos lineales, no lineales y de redes neuronales para pronosticar la volatilidad realizada. Se demuestra que esta incorporación propuesta logra pronósticos estadísticamente significativamente más precisos que los modelos existentes en períodos financieramente turbulentos para todos los modelos. Las conclusiones obtenidas son de tipo inferencial, ya que se demuestra que la incorporación de información de </w:t>
      </w:r>
      <w:r>
        <w:rPr>
          <w:rFonts w:ascii="Times New Roman" w:hAnsi="Times New Roman" w:cs="Times New Roman"/>
          <w:color w:val="auto"/>
          <w:sz w:val="24"/>
          <w:szCs w:val="24"/>
          <w:lang w:val="es-MX"/>
        </w:rPr>
        <w:t xml:space="preserve">persistencia homológica </w:t>
      </w:r>
      <w:r w:rsidRPr="006570E8">
        <w:rPr>
          <w:rFonts w:ascii="Times New Roman" w:hAnsi="Times New Roman" w:cs="Times New Roman"/>
          <w:color w:val="auto"/>
          <w:sz w:val="24"/>
          <w:szCs w:val="24"/>
          <w:lang w:val="es-MX"/>
        </w:rPr>
        <w:t>permite a los modelos no lineales y de redes neuronales predecir mejor la volatilidad realizada durante períodos turbulentos. Los resultados se interpretan en términos de mejora en la precisión de la predicción durante períodos turbulentos, respaldando la teoría propuesta.</w:t>
      </w:r>
    </w:p>
    <w:p w14:paraId="034C2FC2" w14:textId="7547EACD" w:rsidR="0081602D" w:rsidRPr="00C71D9B" w:rsidRDefault="0081602D" w:rsidP="0081602D">
      <w:pPr>
        <w:spacing w:line="240" w:lineRule="auto"/>
        <w:ind w:firstLine="709"/>
        <w:rPr>
          <w:rFonts w:ascii="Times New Roman" w:hAnsi="Times New Roman" w:cs="Times New Roman"/>
          <w:color w:val="auto"/>
          <w:sz w:val="24"/>
          <w:szCs w:val="24"/>
          <w:lang w:val="es-MX"/>
        </w:rPr>
      </w:pPr>
      <w:r w:rsidRPr="00C71D9B">
        <w:rPr>
          <w:rFonts w:ascii="Times New Roman" w:hAnsi="Times New Roman" w:cs="Times New Roman"/>
          <w:color w:val="auto"/>
          <w:sz w:val="24"/>
          <w:szCs w:val="24"/>
          <w:lang w:val="es-MX"/>
        </w:rPr>
        <w:t xml:space="preserve">Guo et al. (2020) </w:t>
      </w:r>
      <w:r>
        <w:rPr>
          <w:rFonts w:ascii="Times New Roman" w:hAnsi="Times New Roman" w:cs="Times New Roman"/>
          <w:color w:val="auto"/>
          <w:sz w:val="24"/>
          <w:szCs w:val="24"/>
          <w:lang w:val="es-MX"/>
        </w:rPr>
        <w:t xml:space="preserve">realizó </w:t>
      </w:r>
      <w:r w:rsidRPr="00C71D9B">
        <w:rPr>
          <w:rFonts w:ascii="Times New Roman" w:hAnsi="Times New Roman" w:cs="Times New Roman"/>
          <w:color w:val="auto"/>
          <w:sz w:val="24"/>
          <w:szCs w:val="24"/>
          <w:lang w:val="es-MX"/>
        </w:rPr>
        <w:t xml:space="preserve">un estudio empírico sobre las crisis financieras. Este estudio examina cómo el </w:t>
      </w:r>
      <w:r>
        <w:rPr>
          <w:rFonts w:ascii="Times New Roman" w:hAnsi="Times New Roman" w:cs="Times New Roman"/>
          <w:color w:val="auto"/>
          <w:sz w:val="24"/>
          <w:szCs w:val="24"/>
          <w:lang w:val="es-MX"/>
        </w:rPr>
        <w:t>ADT</w:t>
      </w:r>
      <w:r w:rsidRPr="00C71D9B">
        <w:rPr>
          <w:rFonts w:ascii="Times New Roman" w:hAnsi="Times New Roman" w:cs="Times New Roman"/>
          <w:color w:val="auto"/>
          <w:sz w:val="24"/>
          <w:szCs w:val="24"/>
          <w:lang w:val="es-MX"/>
        </w:rPr>
        <w:t xml:space="preserve"> puede ayudar en la detección temprana de crisis financieras mediante el análisis de la homología persistente en series temporales financieras. Identifica</w:t>
      </w:r>
      <w:r>
        <w:rPr>
          <w:rFonts w:ascii="Times New Roman" w:hAnsi="Times New Roman" w:cs="Times New Roman"/>
          <w:color w:val="auto"/>
          <w:sz w:val="24"/>
          <w:szCs w:val="24"/>
          <w:lang w:val="es-MX"/>
        </w:rPr>
        <w:t xml:space="preserve">ndo </w:t>
      </w:r>
      <w:r w:rsidRPr="00C71D9B">
        <w:rPr>
          <w:rFonts w:ascii="Times New Roman" w:hAnsi="Times New Roman" w:cs="Times New Roman"/>
          <w:color w:val="auto"/>
          <w:sz w:val="24"/>
          <w:szCs w:val="24"/>
          <w:lang w:val="es-MX"/>
        </w:rPr>
        <w:t>patrones que pueden indicar la proximidad de una crisis.</w:t>
      </w:r>
    </w:p>
    <w:p w14:paraId="0A65ED45" w14:textId="0C00FAB6" w:rsidR="0081602D" w:rsidRDefault="0081602D" w:rsidP="0081602D">
      <w:pPr>
        <w:spacing w:line="240" w:lineRule="auto"/>
        <w:ind w:firstLine="709"/>
        <w:rPr>
          <w:rFonts w:ascii="Times New Roman" w:hAnsi="Times New Roman" w:cs="Times New Roman"/>
          <w:color w:val="auto"/>
          <w:sz w:val="24"/>
          <w:szCs w:val="24"/>
          <w:lang w:val="es-MX"/>
        </w:rPr>
      </w:pPr>
      <w:r w:rsidRPr="00C71D9B">
        <w:rPr>
          <w:rFonts w:ascii="Times New Roman" w:hAnsi="Times New Roman" w:cs="Times New Roman"/>
          <w:color w:val="auto"/>
          <w:sz w:val="24"/>
          <w:szCs w:val="24"/>
          <w:lang w:val="es-MX"/>
        </w:rPr>
        <w:t>Por otro lado, Goel et al. (2020) explora</w:t>
      </w:r>
      <w:r>
        <w:rPr>
          <w:rFonts w:ascii="Times New Roman" w:hAnsi="Times New Roman" w:cs="Times New Roman"/>
          <w:color w:val="auto"/>
          <w:sz w:val="24"/>
          <w:szCs w:val="24"/>
          <w:lang w:val="es-MX"/>
        </w:rPr>
        <w:t xml:space="preserve">ron </w:t>
      </w:r>
      <w:r w:rsidRPr="00C71D9B">
        <w:rPr>
          <w:rFonts w:ascii="Times New Roman" w:hAnsi="Times New Roman" w:cs="Times New Roman"/>
          <w:color w:val="auto"/>
          <w:sz w:val="24"/>
          <w:szCs w:val="24"/>
          <w:lang w:val="es-MX"/>
        </w:rPr>
        <w:t xml:space="preserve">el uso del </w:t>
      </w:r>
      <w:r>
        <w:rPr>
          <w:rFonts w:ascii="Times New Roman" w:hAnsi="Times New Roman" w:cs="Times New Roman"/>
          <w:color w:val="auto"/>
          <w:sz w:val="24"/>
          <w:szCs w:val="24"/>
          <w:lang w:val="es-MX"/>
        </w:rPr>
        <w:t>ADT</w:t>
      </w:r>
      <w:r w:rsidRPr="00C71D9B">
        <w:rPr>
          <w:rFonts w:ascii="Times New Roman" w:hAnsi="Times New Roman" w:cs="Times New Roman"/>
          <w:color w:val="auto"/>
          <w:sz w:val="24"/>
          <w:szCs w:val="24"/>
          <w:lang w:val="es-MX"/>
        </w:rPr>
        <w:t xml:space="preserve"> en la toma de decisiones de inversión. Este estudio sugiere que el </w:t>
      </w:r>
      <w:r>
        <w:rPr>
          <w:rFonts w:ascii="Times New Roman" w:hAnsi="Times New Roman" w:cs="Times New Roman"/>
          <w:color w:val="auto"/>
          <w:sz w:val="24"/>
          <w:szCs w:val="24"/>
          <w:lang w:val="es-MX"/>
        </w:rPr>
        <w:t>ADT</w:t>
      </w:r>
      <w:r w:rsidRPr="00C71D9B">
        <w:rPr>
          <w:rFonts w:ascii="Times New Roman" w:hAnsi="Times New Roman" w:cs="Times New Roman"/>
          <w:color w:val="auto"/>
          <w:sz w:val="24"/>
          <w:szCs w:val="24"/>
          <w:lang w:val="es-MX"/>
        </w:rPr>
        <w:t xml:space="preserve"> puede aplicarse no solo en el ámbito financiero, sino también en otros sectores económicos, como la industria manufacturera o el comercio internacional. </w:t>
      </w:r>
    </w:p>
    <w:p w14:paraId="3BDAD62E" w14:textId="640F0A05" w:rsidR="00C71D9B" w:rsidRPr="00C71D9B" w:rsidRDefault="00C71D9B" w:rsidP="00FB173F">
      <w:pPr>
        <w:spacing w:line="240" w:lineRule="auto"/>
        <w:ind w:firstLine="709"/>
        <w:rPr>
          <w:rFonts w:ascii="Times New Roman" w:hAnsi="Times New Roman" w:cs="Times New Roman"/>
          <w:color w:val="auto"/>
          <w:sz w:val="24"/>
          <w:szCs w:val="24"/>
          <w:lang w:val="es-MX"/>
        </w:rPr>
      </w:pPr>
      <w:r w:rsidRPr="00C71D9B">
        <w:rPr>
          <w:rFonts w:ascii="Times New Roman" w:hAnsi="Times New Roman" w:cs="Times New Roman"/>
          <w:color w:val="auto"/>
          <w:sz w:val="24"/>
          <w:szCs w:val="24"/>
          <w:lang w:val="es-MX"/>
        </w:rPr>
        <w:t>El estudio de Guo et al. (2021) se centr</w:t>
      </w:r>
      <w:r w:rsidR="003A7C3C">
        <w:rPr>
          <w:rFonts w:ascii="Times New Roman" w:hAnsi="Times New Roman" w:cs="Times New Roman"/>
          <w:color w:val="auto"/>
          <w:sz w:val="24"/>
          <w:szCs w:val="24"/>
          <w:lang w:val="es-MX"/>
        </w:rPr>
        <w:t>ó</w:t>
      </w:r>
      <w:r w:rsidRPr="00C71D9B">
        <w:rPr>
          <w:rFonts w:ascii="Times New Roman" w:hAnsi="Times New Roman" w:cs="Times New Roman"/>
          <w:color w:val="auto"/>
          <w:sz w:val="24"/>
          <w:szCs w:val="24"/>
          <w:lang w:val="es-MX"/>
        </w:rPr>
        <w:t xml:space="preserve"> en analizar las conexiones entre los mercados bursátiles globales, con especial énfasis en el impacto de la pandemia de COVID-19. Utilizando el</w:t>
      </w:r>
      <w:r w:rsidR="00597E58">
        <w:rPr>
          <w:rFonts w:ascii="Times New Roman" w:hAnsi="Times New Roman" w:cs="Times New Roman"/>
          <w:color w:val="auto"/>
          <w:sz w:val="24"/>
          <w:szCs w:val="24"/>
          <w:lang w:val="es-MX"/>
        </w:rPr>
        <w:t xml:space="preserve"> ATD</w:t>
      </w:r>
      <w:r w:rsidRPr="00C71D9B">
        <w:rPr>
          <w:rFonts w:ascii="Times New Roman" w:hAnsi="Times New Roman" w:cs="Times New Roman"/>
          <w:color w:val="auto"/>
          <w:sz w:val="24"/>
          <w:szCs w:val="24"/>
          <w:lang w:val="es-MX"/>
        </w:rPr>
        <w:t>,</w:t>
      </w:r>
      <w:r w:rsidR="00597E58">
        <w:rPr>
          <w:rFonts w:ascii="Times New Roman" w:hAnsi="Times New Roman" w:cs="Times New Roman"/>
          <w:color w:val="auto"/>
          <w:sz w:val="24"/>
          <w:szCs w:val="24"/>
          <w:lang w:val="es-MX"/>
        </w:rPr>
        <w:t xml:space="preserve"> examinaron</w:t>
      </w:r>
      <w:r w:rsidRPr="00C71D9B">
        <w:rPr>
          <w:rFonts w:ascii="Times New Roman" w:hAnsi="Times New Roman" w:cs="Times New Roman"/>
          <w:color w:val="auto"/>
          <w:sz w:val="24"/>
          <w:szCs w:val="24"/>
          <w:lang w:val="es-MX"/>
        </w:rPr>
        <w:t xml:space="preserve"> cómo se intensificaron las relaciones entre los mercados durante la crisis del COVID-19, </w:t>
      </w:r>
      <w:r w:rsidR="00597E58">
        <w:rPr>
          <w:rFonts w:ascii="Times New Roman" w:hAnsi="Times New Roman" w:cs="Times New Roman"/>
          <w:color w:val="auto"/>
          <w:sz w:val="24"/>
          <w:szCs w:val="24"/>
          <w:lang w:val="es-MX"/>
        </w:rPr>
        <w:t xml:space="preserve">observando </w:t>
      </w:r>
      <w:r w:rsidRPr="00C71D9B">
        <w:rPr>
          <w:rFonts w:ascii="Times New Roman" w:hAnsi="Times New Roman" w:cs="Times New Roman"/>
          <w:color w:val="auto"/>
          <w:sz w:val="24"/>
          <w:szCs w:val="24"/>
          <w:lang w:val="es-MX"/>
        </w:rPr>
        <w:t xml:space="preserve">información </w:t>
      </w:r>
      <w:r w:rsidR="000C1DB9">
        <w:rPr>
          <w:rFonts w:ascii="Times New Roman" w:hAnsi="Times New Roman" w:cs="Times New Roman"/>
          <w:color w:val="auto"/>
          <w:sz w:val="24"/>
          <w:szCs w:val="24"/>
          <w:lang w:val="es-MX"/>
        </w:rPr>
        <w:t>importante</w:t>
      </w:r>
      <w:r w:rsidRPr="00C71D9B">
        <w:rPr>
          <w:rFonts w:ascii="Times New Roman" w:hAnsi="Times New Roman" w:cs="Times New Roman"/>
          <w:color w:val="auto"/>
          <w:sz w:val="24"/>
          <w:szCs w:val="24"/>
          <w:lang w:val="es-MX"/>
        </w:rPr>
        <w:t xml:space="preserve"> sobre la conexión de los mercados financieros internacionales durante períodos de crisis.</w:t>
      </w:r>
    </w:p>
    <w:p w14:paraId="09EF117B" w14:textId="103E0EF8" w:rsidR="0081602D" w:rsidRDefault="0081602D" w:rsidP="0081602D">
      <w:pPr>
        <w:spacing w:line="240" w:lineRule="auto"/>
        <w:ind w:firstLine="709"/>
        <w:rPr>
          <w:rFonts w:ascii="Times New Roman" w:hAnsi="Times New Roman" w:cs="Times New Roman"/>
          <w:color w:val="auto"/>
          <w:sz w:val="24"/>
          <w:szCs w:val="24"/>
          <w:lang w:val="es-MX"/>
        </w:rPr>
      </w:pPr>
      <w:r w:rsidRPr="00C71D9B">
        <w:rPr>
          <w:rFonts w:ascii="Times New Roman" w:hAnsi="Times New Roman" w:cs="Times New Roman"/>
          <w:color w:val="auto"/>
          <w:sz w:val="24"/>
          <w:szCs w:val="24"/>
          <w:lang w:val="es-MX"/>
        </w:rPr>
        <w:t xml:space="preserve">Baitinger y Flegel (2021) </w:t>
      </w:r>
      <w:r w:rsidR="000C1DB9" w:rsidRPr="00C71D9B">
        <w:rPr>
          <w:rFonts w:ascii="Times New Roman" w:hAnsi="Times New Roman" w:cs="Times New Roman"/>
          <w:color w:val="auto"/>
          <w:sz w:val="24"/>
          <w:szCs w:val="24"/>
          <w:lang w:val="es-MX"/>
        </w:rPr>
        <w:t>prop</w:t>
      </w:r>
      <w:r w:rsidR="000C1DB9">
        <w:rPr>
          <w:rFonts w:ascii="Times New Roman" w:hAnsi="Times New Roman" w:cs="Times New Roman"/>
          <w:color w:val="auto"/>
          <w:sz w:val="24"/>
          <w:szCs w:val="24"/>
          <w:lang w:val="es-MX"/>
        </w:rPr>
        <w:t>usieron</w:t>
      </w:r>
      <w:r w:rsidRPr="00C71D9B">
        <w:rPr>
          <w:rFonts w:ascii="Times New Roman" w:hAnsi="Times New Roman" w:cs="Times New Roman"/>
          <w:color w:val="auto"/>
          <w:sz w:val="24"/>
          <w:szCs w:val="24"/>
          <w:lang w:val="es-MX"/>
        </w:rPr>
        <w:t xml:space="preserve"> un nuevo índice de turbulencia basado en la homología persistente para la detección de advers</w:t>
      </w:r>
      <w:r w:rsidR="000C1DB9">
        <w:rPr>
          <w:rFonts w:ascii="Times New Roman" w:hAnsi="Times New Roman" w:cs="Times New Roman"/>
          <w:color w:val="auto"/>
          <w:sz w:val="24"/>
          <w:szCs w:val="24"/>
          <w:lang w:val="es-MX"/>
        </w:rPr>
        <w:t xml:space="preserve">idades </w:t>
      </w:r>
      <w:r w:rsidRPr="00C71D9B">
        <w:rPr>
          <w:rFonts w:ascii="Times New Roman" w:hAnsi="Times New Roman" w:cs="Times New Roman"/>
          <w:color w:val="auto"/>
          <w:sz w:val="24"/>
          <w:szCs w:val="24"/>
          <w:lang w:val="es-MX"/>
        </w:rPr>
        <w:t xml:space="preserve">en los mercados financieros. Este estudio destaca cómo el </w:t>
      </w:r>
      <w:r>
        <w:rPr>
          <w:rFonts w:ascii="Times New Roman" w:hAnsi="Times New Roman" w:cs="Times New Roman"/>
          <w:color w:val="auto"/>
          <w:sz w:val="24"/>
          <w:szCs w:val="24"/>
          <w:lang w:val="es-MX"/>
        </w:rPr>
        <w:t>ADT</w:t>
      </w:r>
      <w:r w:rsidR="000C1DB9">
        <w:rPr>
          <w:rFonts w:ascii="Times New Roman" w:hAnsi="Times New Roman" w:cs="Times New Roman"/>
          <w:color w:val="auto"/>
          <w:sz w:val="24"/>
          <w:szCs w:val="24"/>
          <w:lang w:val="es-MX"/>
        </w:rPr>
        <w:t xml:space="preserve"> puede mejorar </w:t>
      </w:r>
      <w:r w:rsidRPr="00C71D9B">
        <w:rPr>
          <w:rFonts w:ascii="Times New Roman" w:hAnsi="Times New Roman" w:cs="Times New Roman"/>
          <w:color w:val="auto"/>
          <w:sz w:val="24"/>
          <w:szCs w:val="24"/>
          <w:lang w:val="es-MX"/>
        </w:rPr>
        <w:t>la comprensión y la gestión del riesgo en los mercados financieros, proporcionando una visión única de la dinámica del mercado.</w:t>
      </w:r>
    </w:p>
    <w:p w14:paraId="30CE9981" w14:textId="0E49CC0D" w:rsidR="0081602D" w:rsidRDefault="0081602D" w:rsidP="003A44DF">
      <w:pPr>
        <w:spacing w:line="240" w:lineRule="auto"/>
        <w:ind w:firstLine="709"/>
        <w:rPr>
          <w:rFonts w:ascii="Times New Roman" w:hAnsi="Times New Roman" w:cs="Times New Roman"/>
          <w:color w:val="auto"/>
          <w:sz w:val="24"/>
          <w:szCs w:val="24"/>
          <w:lang w:val="es-MX"/>
        </w:rPr>
      </w:pPr>
      <w:r>
        <w:rPr>
          <w:rFonts w:ascii="Times New Roman" w:hAnsi="Times New Roman" w:cs="Times New Roman"/>
          <w:color w:val="auto"/>
          <w:sz w:val="24"/>
          <w:szCs w:val="24"/>
          <w:lang w:val="es-MX"/>
        </w:rPr>
        <w:t xml:space="preserve">Finalmente, </w:t>
      </w:r>
      <w:r w:rsidRPr="00C71D9B">
        <w:rPr>
          <w:rFonts w:ascii="Times New Roman" w:hAnsi="Times New Roman" w:cs="Times New Roman"/>
          <w:color w:val="auto"/>
          <w:sz w:val="24"/>
          <w:szCs w:val="24"/>
          <w:lang w:val="es-MX"/>
        </w:rPr>
        <w:t>Gobato Souto (2023) investig</w:t>
      </w:r>
      <w:r>
        <w:rPr>
          <w:rFonts w:ascii="Times New Roman" w:hAnsi="Times New Roman" w:cs="Times New Roman"/>
          <w:color w:val="auto"/>
          <w:sz w:val="24"/>
          <w:szCs w:val="24"/>
          <w:lang w:val="es-MX"/>
        </w:rPr>
        <w:t>ó</w:t>
      </w:r>
      <w:r w:rsidRPr="00C71D9B">
        <w:rPr>
          <w:rFonts w:ascii="Times New Roman" w:hAnsi="Times New Roman" w:cs="Times New Roman"/>
          <w:color w:val="auto"/>
          <w:sz w:val="24"/>
          <w:szCs w:val="24"/>
          <w:lang w:val="es-MX"/>
        </w:rPr>
        <w:t xml:space="preserve"> la dependencia de la cola topológica en la predicción de la volatilidad realizada en los mercados financieros. </w:t>
      </w:r>
      <w:r w:rsidR="00457643">
        <w:rPr>
          <w:rFonts w:ascii="Times New Roman" w:hAnsi="Times New Roman" w:cs="Times New Roman"/>
          <w:color w:val="auto"/>
          <w:sz w:val="24"/>
          <w:szCs w:val="24"/>
          <w:lang w:val="es-MX"/>
        </w:rPr>
        <w:t>D</w:t>
      </w:r>
      <w:r w:rsidR="00457643" w:rsidRPr="00C71D9B">
        <w:rPr>
          <w:rFonts w:ascii="Times New Roman" w:hAnsi="Times New Roman" w:cs="Times New Roman"/>
          <w:color w:val="auto"/>
          <w:sz w:val="24"/>
          <w:szCs w:val="24"/>
          <w:lang w:val="es-MX"/>
        </w:rPr>
        <w:t>emostran</w:t>
      </w:r>
      <w:r w:rsidR="00457643">
        <w:rPr>
          <w:rFonts w:ascii="Times New Roman" w:hAnsi="Times New Roman" w:cs="Times New Roman"/>
          <w:color w:val="auto"/>
          <w:sz w:val="24"/>
          <w:szCs w:val="24"/>
          <w:lang w:val="es-MX"/>
        </w:rPr>
        <w:t>do</w:t>
      </w:r>
      <w:r w:rsidR="000C1DB9">
        <w:rPr>
          <w:rFonts w:ascii="Times New Roman" w:hAnsi="Times New Roman" w:cs="Times New Roman"/>
          <w:color w:val="auto"/>
          <w:sz w:val="24"/>
          <w:szCs w:val="24"/>
          <w:lang w:val="es-MX"/>
        </w:rPr>
        <w:t xml:space="preserve"> </w:t>
      </w:r>
      <w:r w:rsidRPr="00C71D9B">
        <w:rPr>
          <w:rFonts w:ascii="Times New Roman" w:hAnsi="Times New Roman" w:cs="Times New Roman"/>
          <w:color w:val="auto"/>
          <w:sz w:val="24"/>
          <w:szCs w:val="24"/>
          <w:lang w:val="es-MX"/>
        </w:rPr>
        <w:t xml:space="preserve">cómo el </w:t>
      </w:r>
      <w:r>
        <w:rPr>
          <w:rFonts w:ascii="Times New Roman" w:hAnsi="Times New Roman" w:cs="Times New Roman"/>
          <w:color w:val="auto"/>
          <w:sz w:val="24"/>
          <w:szCs w:val="24"/>
          <w:lang w:val="es-MX"/>
        </w:rPr>
        <w:t>ADT</w:t>
      </w:r>
      <w:r w:rsidRPr="00C71D9B">
        <w:rPr>
          <w:rFonts w:ascii="Times New Roman" w:hAnsi="Times New Roman" w:cs="Times New Roman"/>
          <w:color w:val="auto"/>
          <w:sz w:val="24"/>
          <w:szCs w:val="24"/>
          <w:lang w:val="es-MX"/>
        </w:rPr>
        <w:t xml:space="preserve"> puede utilizarse para pronosticar la volatilidad en los mercados financieros, identificando patrones significativos que indican cambios bruscos en las condiciones del mercado. </w:t>
      </w:r>
    </w:p>
    <w:p w14:paraId="3D72FCD9" w14:textId="59A9A4C1" w:rsidR="00FB173F" w:rsidRDefault="00FB173F" w:rsidP="00FB173F">
      <w:pPr>
        <w:spacing w:line="240" w:lineRule="auto"/>
        <w:ind w:firstLine="709"/>
        <w:rPr>
          <w:rFonts w:ascii="Times New Roman" w:hAnsi="Times New Roman" w:cs="Times New Roman"/>
          <w:color w:val="auto"/>
          <w:sz w:val="24"/>
          <w:szCs w:val="24"/>
          <w:lang w:val="es-MX"/>
        </w:rPr>
      </w:pPr>
      <w:r>
        <w:rPr>
          <w:rFonts w:ascii="Times New Roman" w:hAnsi="Times New Roman" w:cs="Times New Roman"/>
          <w:color w:val="auto"/>
          <w:sz w:val="24"/>
          <w:szCs w:val="24"/>
          <w:lang w:val="es-MX"/>
        </w:rPr>
        <w:t>L</w:t>
      </w:r>
      <w:r w:rsidRPr="00C71D9B">
        <w:rPr>
          <w:rFonts w:ascii="Times New Roman" w:hAnsi="Times New Roman" w:cs="Times New Roman"/>
          <w:color w:val="auto"/>
          <w:sz w:val="24"/>
          <w:szCs w:val="24"/>
          <w:lang w:val="es-MX"/>
        </w:rPr>
        <w:t xml:space="preserve">os estudios revisados muestran que el análisis topológico de datos ofrece una perspectiva única y poderosa para abordar una variedad de problemas en economía y finanzas. Desde la detección temprana de crisis financieras hasta la predicción de la volatilidad en los mercados, el </w:t>
      </w:r>
      <w:r w:rsidR="00597E58">
        <w:rPr>
          <w:rFonts w:ascii="Times New Roman" w:hAnsi="Times New Roman" w:cs="Times New Roman"/>
          <w:color w:val="auto"/>
          <w:sz w:val="24"/>
          <w:szCs w:val="24"/>
          <w:lang w:val="es-MX"/>
        </w:rPr>
        <w:t>ADT</w:t>
      </w:r>
      <w:r w:rsidRPr="00C71D9B">
        <w:rPr>
          <w:rFonts w:ascii="Times New Roman" w:hAnsi="Times New Roman" w:cs="Times New Roman"/>
          <w:color w:val="auto"/>
          <w:sz w:val="24"/>
          <w:szCs w:val="24"/>
          <w:lang w:val="es-MX"/>
        </w:rPr>
        <w:t xml:space="preserve"> ha demostrado ser una </w:t>
      </w:r>
      <w:r w:rsidR="00331349">
        <w:rPr>
          <w:rFonts w:ascii="Times New Roman" w:hAnsi="Times New Roman" w:cs="Times New Roman"/>
          <w:color w:val="auto"/>
          <w:sz w:val="24"/>
          <w:szCs w:val="24"/>
          <w:lang w:val="es-MX"/>
        </w:rPr>
        <w:t xml:space="preserve">fuerte </w:t>
      </w:r>
      <w:r w:rsidRPr="00C71D9B">
        <w:rPr>
          <w:rFonts w:ascii="Times New Roman" w:hAnsi="Times New Roman" w:cs="Times New Roman"/>
          <w:color w:val="auto"/>
          <w:sz w:val="24"/>
          <w:szCs w:val="24"/>
          <w:lang w:val="es-MX"/>
        </w:rPr>
        <w:t xml:space="preserve">herramienta para comprender y gestionar la complejidad de los fenómenos económicos. Además, estos estudios sugieren que el </w:t>
      </w:r>
      <w:r w:rsidR="00597E58">
        <w:rPr>
          <w:rFonts w:ascii="Times New Roman" w:hAnsi="Times New Roman" w:cs="Times New Roman"/>
          <w:color w:val="auto"/>
          <w:sz w:val="24"/>
          <w:szCs w:val="24"/>
          <w:lang w:val="es-MX"/>
        </w:rPr>
        <w:t>ADT</w:t>
      </w:r>
      <w:r w:rsidRPr="00C71D9B">
        <w:rPr>
          <w:rFonts w:ascii="Times New Roman" w:hAnsi="Times New Roman" w:cs="Times New Roman"/>
          <w:color w:val="auto"/>
          <w:sz w:val="24"/>
          <w:szCs w:val="24"/>
          <w:lang w:val="es-MX"/>
        </w:rPr>
        <w:t xml:space="preserve"> tiene el potencial de extenderse a nuevos campos económicos, proporcionando nuevas formas de abordar problemas económicos y comerciales en el futuro.</w:t>
      </w:r>
    </w:p>
    <w:p w14:paraId="74B77791" w14:textId="77777777" w:rsidR="00FB173F" w:rsidRDefault="00FB173F" w:rsidP="00FB173F">
      <w:pPr>
        <w:spacing w:line="240" w:lineRule="auto"/>
        <w:ind w:firstLine="709"/>
        <w:rPr>
          <w:rFonts w:ascii="Times New Roman" w:hAnsi="Times New Roman" w:cs="Times New Roman"/>
          <w:color w:val="auto"/>
          <w:sz w:val="24"/>
          <w:szCs w:val="24"/>
          <w:lang w:val="es-MX"/>
        </w:rPr>
      </w:pPr>
    </w:p>
    <w:p w14:paraId="4E9248E2" w14:textId="77777777" w:rsidR="00FB173F" w:rsidRPr="00FB173F" w:rsidRDefault="00FB173F" w:rsidP="00FB173F">
      <w:pPr>
        <w:spacing w:line="240" w:lineRule="auto"/>
        <w:ind w:firstLine="709"/>
        <w:rPr>
          <w:rFonts w:ascii="Times New Roman" w:hAnsi="Times New Roman" w:cs="Times New Roman"/>
          <w:b/>
          <w:bCs/>
          <w:color w:val="auto"/>
          <w:sz w:val="24"/>
          <w:szCs w:val="24"/>
          <w:lang w:val="es-MX"/>
        </w:rPr>
      </w:pPr>
    </w:p>
    <w:p w14:paraId="026FA3BA" w14:textId="77777777" w:rsidR="00FB173F" w:rsidRDefault="00FB173F" w:rsidP="00FB173F">
      <w:pPr>
        <w:spacing w:line="240" w:lineRule="auto"/>
        <w:ind w:firstLine="709"/>
        <w:rPr>
          <w:rFonts w:ascii="Times New Roman" w:hAnsi="Times New Roman" w:cs="Times New Roman"/>
          <w:color w:val="auto"/>
          <w:sz w:val="24"/>
          <w:szCs w:val="24"/>
          <w:lang w:val="es-MX"/>
        </w:rPr>
      </w:pPr>
    </w:p>
    <w:p w14:paraId="1CD37310" w14:textId="4025B5C3" w:rsidR="00FB173F" w:rsidRDefault="00FB173F">
      <w:pPr>
        <w:rPr>
          <w:rFonts w:ascii="Times New Roman" w:eastAsia="Times New Roman" w:hAnsi="Times New Roman" w:cs="Times New Roman"/>
          <w:b/>
          <w:bCs/>
          <w:color w:val="auto"/>
          <w:kern w:val="36"/>
          <w:sz w:val="24"/>
          <w:szCs w:val="24"/>
          <w:lang w:val="es-MX" w:eastAsia="es-MX"/>
        </w:rPr>
      </w:pPr>
      <w:bookmarkStart w:id="2" w:name="_Toc164278752"/>
    </w:p>
    <w:p w14:paraId="5884B3CD" w14:textId="2E26AD4F" w:rsidR="002C308E" w:rsidRPr="00AF5168" w:rsidRDefault="002C308E" w:rsidP="00FB173F">
      <w:pPr>
        <w:pStyle w:val="Heading1"/>
        <w:rPr>
          <w:rFonts w:ascii="Times New Roman" w:hAnsi="Times New Roman"/>
          <w:sz w:val="24"/>
          <w:szCs w:val="24"/>
        </w:rPr>
      </w:pPr>
      <w:r w:rsidRPr="00AF5168">
        <w:rPr>
          <w:rFonts w:ascii="Times New Roman" w:hAnsi="Times New Roman"/>
          <w:sz w:val="24"/>
          <w:szCs w:val="24"/>
        </w:rPr>
        <w:lastRenderedPageBreak/>
        <w:t>Referenc</w:t>
      </w:r>
      <w:bookmarkEnd w:id="2"/>
      <w:r w:rsidR="00207076" w:rsidRPr="00AF5168">
        <w:rPr>
          <w:rFonts w:ascii="Times New Roman" w:hAnsi="Times New Roman"/>
          <w:sz w:val="24"/>
          <w:szCs w:val="24"/>
        </w:rPr>
        <w:t>ias</w:t>
      </w:r>
    </w:p>
    <w:p w14:paraId="6FAB504C" w14:textId="77777777" w:rsidR="009D5146" w:rsidRDefault="009D5146" w:rsidP="003D3A89">
      <w:pPr>
        <w:spacing w:line="240" w:lineRule="auto"/>
        <w:ind w:left="709" w:hanging="709"/>
        <w:rPr>
          <w:rFonts w:ascii="Times New Roman" w:hAnsi="Times New Roman" w:cs="Times New Roman"/>
          <w:color w:val="auto"/>
          <w:sz w:val="24"/>
          <w:szCs w:val="24"/>
          <w:lang w:val="en-US"/>
        </w:rPr>
      </w:pPr>
      <w:r w:rsidRPr="00497AF5">
        <w:rPr>
          <w:rFonts w:ascii="Times New Roman" w:hAnsi="Times New Roman" w:cs="Times New Roman"/>
          <w:color w:val="auto"/>
          <w:sz w:val="24"/>
          <w:szCs w:val="24"/>
          <w:lang w:val="en-US"/>
        </w:rPr>
        <w:t>Baitinger, E., Flegel, S., 2021. The better turbulence index? Forecasting adverse financial markets regimes with persistent homology. Financ. Mark. Portfolio Manag. 35</w:t>
      </w:r>
      <w:r>
        <w:rPr>
          <w:rFonts w:ascii="Times New Roman" w:hAnsi="Times New Roman" w:cs="Times New Roman"/>
          <w:color w:val="auto"/>
          <w:sz w:val="24"/>
          <w:szCs w:val="24"/>
          <w:lang w:val="en-US"/>
        </w:rPr>
        <w:t xml:space="preserve"> </w:t>
      </w:r>
      <w:r w:rsidRPr="00497AF5">
        <w:rPr>
          <w:rFonts w:ascii="Times New Roman" w:hAnsi="Times New Roman" w:cs="Times New Roman"/>
          <w:color w:val="auto"/>
          <w:sz w:val="24"/>
          <w:szCs w:val="24"/>
          <w:lang w:val="en-US"/>
        </w:rPr>
        <w:t xml:space="preserve">(3), 277–308. </w:t>
      </w:r>
      <w:hyperlink r:id="rId11" w:history="1">
        <w:r w:rsidRPr="00495BF2">
          <w:rPr>
            <w:rStyle w:val="Hyperlink"/>
            <w:rFonts w:ascii="Times New Roman" w:hAnsi="Times New Roman" w:cs="Times New Roman"/>
            <w:sz w:val="24"/>
            <w:szCs w:val="24"/>
            <w:lang w:val="en-US"/>
          </w:rPr>
          <w:t>https://doi.org/10.1007/s11408-020-00377-x</w:t>
        </w:r>
      </w:hyperlink>
      <w:r w:rsidRPr="00497AF5">
        <w:rPr>
          <w:rFonts w:ascii="Times New Roman" w:hAnsi="Times New Roman" w:cs="Times New Roman"/>
          <w:color w:val="auto"/>
          <w:sz w:val="24"/>
          <w:szCs w:val="24"/>
          <w:lang w:val="en-US"/>
        </w:rPr>
        <w:t>.</w:t>
      </w:r>
    </w:p>
    <w:p w14:paraId="1A346368" w14:textId="77777777" w:rsidR="009D5146" w:rsidRPr="00217A58" w:rsidRDefault="009D5146" w:rsidP="003D3A89">
      <w:pPr>
        <w:spacing w:line="240" w:lineRule="auto"/>
        <w:ind w:left="709" w:hanging="709"/>
      </w:pPr>
      <w:r w:rsidRPr="00AF5168">
        <w:rPr>
          <w:rFonts w:ascii="Times New Roman" w:hAnsi="Times New Roman" w:cs="Times New Roman"/>
          <w:color w:val="auto"/>
          <w:sz w:val="24"/>
          <w:szCs w:val="24"/>
          <w:lang w:val="es-MX"/>
        </w:rPr>
        <w:t>García-Colín, N. (s.f.). Una introducción al análisis topológico de datos. En XXX Coloquio Víctor Neumann-Lara de Teoría de Gráficas, Combinatoria y sus Aplicaciones.</w:t>
      </w:r>
      <w:r w:rsidRPr="00217A58">
        <w:t xml:space="preserve"> </w:t>
      </w:r>
      <w:hyperlink r:id="rId12" w:history="1">
        <w:r w:rsidRPr="00495BF2">
          <w:rPr>
            <w:rStyle w:val="Hyperlink"/>
          </w:rPr>
          <w:t>https://infotec.repositorioinstitucional.mx/jspui/bitstream/1027/199/1/Una%20introducci%C2%B4on%20al%20an%C2%B4alisis%20topol%C2%B4ogico%20de%20datos.pdf</w:t>
        </w:r>
      </w:hyperlink>
    </w:p>
    <w:p w14:paraId="66D6408E" w14:textId="77777777" w:rsidR="009D5146" w:rsidRDefault="009D5146" w:rsidP="003D3A89">
      <w:pPr>
        <w:spacing w:line="240" w:lineRule="auto"/>
        <w:ind w:left="709" w:hanging="709"/>
        <w:rPr>
          <w:rFonts w:ascii="Times New Roman" w:hAnsi="Times New Roman" w:cs="Times New Roman"/>
          <w:color w:val="auto"/>
          <w:sz w:val="24"/>
          <w:szCs w:val="24"/>
          <w:lang w:val="en-US"/>
        </w:rPr>
      </w:pPr>
      <w:r w:rsidRPr="00217A58">
        <w:rPr>
          <w:rFonts w:ascii="Times New Roman" w:hAnsi="Times New Roman" w:cs="Times New Roman"/>
          <w:color w:val="auto"/>
          <w:sz w:val="24"/>
          <w:szCs w:val="24"/>
          <w:lang w:val="en-US"/>
        </w:rPr>
        <w:t>Gobato Souto, H. (2023). Topological tail dependence: Evidence from forecasting realized volatility</w:t>
      </w:r>
      <w:r w:rsidRPr="00217A58">
        <w:rPr>
          <w:rFonts w:ascii="Times New Roman" w:hAnsi="Times New Roman" w:cs="Times New Roman"/>
          <w:i/>
          <w:iCs/>
          <w:color w:val="auto"/>
          <w:sz w:val="24"/>
          <w:szCs w:val="24"/>
          <w:lang w:val="en-US"/>
        </w:rPr>
        <w:t>. The Journal of Finance and Data Science</w:t>
      </w:r>
      <w:r w:rsidRPr="00217A58">
        <w:rPr>
          <w:rFonts w:ascii="Times New Roman" w:hAnsi="Times New Roman" w:cs="Times New Roman"/>
          <w:color w:val="auto"/>
          <w:sz w:val="24"/>
          <w:szCs w:val="24"/>
          <w:lang w:val="en-US"/>
        </w:rPr>
        <w:t xml:space="preserve">, 9, 100107. </w:t>
      </w:r>
      <w:hyperlink r:id="rId13" w:history="1">
        <w:r w:rsidRPr="00495BF2">
          <w:rPr>
            <w:rStyle w:val="Hyperlink"/>
            <w:rFonts w:ascii="Times New Roman" w:hAnsi="Times New Roman" w:cs="Times New Roman"/>
            <w:sz w:val="24"/>
            <w:szCs w:val="24"/>
            <w:lang w:val="en-US"/>
          </w:rPr>
          <w:t>https://doi.org/10.1016/j.jfds.2023.100107</w:t>
        </w:r>
      </w:hyperlink>
      <w:r w:rsidRPr="00217A58">
        <w:rPr>
          <w:rFonts w:ascii="Times New Roman" w:hAnsi="Times New Roman" w:cs="Times New Roman"/>
          <w:color w:val="auto"/>
          <w:sz w:val="24"/>
          <w:szCs w:val="24"/>
          <w:lang w:val="en-US"/>
        </w:rPr>
        <w:t>.</w:t>
      </w:r>
    </w:p>
    <w:p w14:paraId="44777522" w14:textId="77777777" w:rsidR="009D5146" w:rsidRPr="00162F8D" w:rsidRDefault="009D5146" w:rsidP="003D3A89">
      <w:pPr>
        <w:spacing w:line="240" w:lineRule="auto"/>
        <w:ind w:left="709" w:hanging="709"/>
        <w:rPr>
          <w:rFonts w:ascii="Times New Roman" w:hAnsi="Times New Roman" w:cs="Times New Roman"/>
          <w:color w:val="auto"/>
          <w:sz w:val="24"/>
          <w:szCs w:val="24"/>
          <w:lang w:val="en-US"/>
        </w:rPr>
      </w:pPr>
      <w:r w:rsidRPr="009D5146">
        <w:rPr>
          <w:rFonts w:ascii="Times New Roman" w:hAnsi="Times New Roman" w:cs="Times New Roman"/>
          <w:color w:val="auto"/>
          <w:sz w:val="24"/>
          <w:szCs w:val="24"/>
          <w:lang w:val="es-MX"/>
        </w:rPr>
        <w:t xml:space="preserve">Goel, A., Pasricha, P., Mehra, A., 2020. </w:t>
      </w:r>
      <w:r w:rsidRPr="00497AF5">
        <w:rPr>
          <w:rFonts w:ascii="Times New Roman" w:hAnsi="Times New Roman" w:cs="Times New Roman"/>
          <w:color w:val="auto"/>
          <w:sz w:val="24"/>
          <w:szCs w:val="24"/>
          <w:lang w:val="en-US"/>
        </w:rPr>
        <w:t xml:space="preserve">Topological data analysis in investment decisions. Expert Syst. Appl. 147, 113222. </w:t>
      </w:r>
      <w:hyperlink r:id="rId14" w:history="1">
        <w:r w:rsidRPr="00495BF2">
          <w:rPr>
            <w:rStyle w:val="Hyperlink"/>
            <w:rFonts w:ascii="Times New Roman" w:hAnsi="Times New Roman" w:cs="Times New Roman"/>
            <w:sz w:val="24"/>
            <w:szCs w:val="24"/>
            <w:lang w:val="en-US"/>
          </w:rPr>
          <w:t>https://doi.org/10.1016/j.eswa.2020.113222</w:t>
        </w:r>
      </w:hyperlink>
      <w:r w:rsidRPr="00497AF5">
        <w:rPr>
          <w:rFonts w:ascii="Times New Roman" w:hAnsi="Times New Roman" w:cs="Times New Roman"/>
          <w:color w:val="auto"/>
          <w:sz w:val="24"/>
          <w:szCs w:val="24"/>
          <w:lang w:val="en-US"/>
        </w:rPr>
        <w:t>.</w:t>
      </w:r>
    </w:p>
    <w:p w14:paraId="35D56242" w14:textId="77777777" w:rsidR="009D5146" w:rsidRDefault="009D5146" w:rsidP="003D3A89">
      <w:pPr>
        <w:spacing w:line="240" w:lineRule="auto"/>
        <w:ind w:left="709" w:hanging="709"/>
        <w:rPr>
          <w:rFonts w:ascii="Times New Roman" w:hAnsi="Times New Roman" w:cs="Times New Roman"/>
          <w:color w:val="auto"/>
          <w:sz w:val="24"/>
          <w:szCs w:val="24"/>
          <w:lang w:val="en-US"/>
        </w:rPr>
      </w:pPr>
      <w:r w:rsidRPr="00217A58">
        <w:rPr>
          <w:rFonts w:ascii="Times New Roman" w:hAnsi="Times New Roman" w:cs="Times New Roman"/>
          <w:color w:val="auto"/>
          <w:sz w:val="24"/>
          <w:szCs w:val="24"/>
          <w:lang w:val="en-US"/>
        </w:rPr>
        <w:t xml:space="preserve">Guo, H., Xia, S., An, Q., Zhang, X., Sun, W., and Zhao, X. (2020). Empirical study of ﬁnancial crises based on topological data analysis. </w:t>
      </w:r>
      <w:r w:rsidRPr="00217A58">
        <w:rPr>
          <w:rFonts w:ascii="Times New Roman" w:hAnsi="Times New Roman" w:cs="Times New Roman"/>
          <w:i/>
          <w:iCs/>
          <w:color w:val="auto"/>
          <w:sz w:val="24"/>
          <w:szCs w:val="24"/>
          <w:lang w:val="en-US"/>
        </w:rPr>
        <w:t>Physica A: Statistical Mechanics and its Applications</w:t>
      </w:r>
      <w:r w:rsidRPr="00217A58">
        <w:rPr>
          <w:rFonts w:ascii="Times New Roman" w:hAnsi="Times New Roman" w:cs="Times New Roman"/>
          <w:color w:val="auto"/>
          <w:sz w:val="24"/>
          <w:szCs w:val="24"/>
          <w:lang w:val="en-US"/>
        </w:rPr>
        <w:t>, 558:124956.</w:t>
      </w:r>
      <w:r>
        <w:rPr>
          <w:rFonts w:ascii="Times New Roman" w:hAnsi="Times New Roman" w:cs="Times New Roman"/>
          <w:color w:val="auto"/>
          <w:sz w:val="24"/>
          <w:szCs w:val="24"/>
          <w:lang w:val="en-US"/>
        </w:rPr>
        <w:t xml:space="preserve"> </w:t>
      </w:r>
      <w:hyperlink r:id="rId15" w:history="1">
        <w:r w:rsidRPr="00495BF2">
          <w:rPr>
            <w:rStyle w:val="Hyperlink"/>
            <w:rFonts w:ascii="Times New Roman" w:hAnsi="Times New Roman" w:cs="Times New Roman"/>
            <w:sz w:val="24"/>
            <w:szCs w:val="24"/>
            <w:lang w:val="en-US"/>
          </w:rPr>
          <w:t>https://doi.org/10.1016/j.physa.2020.124956</w:t>
        </w:r>
      </w:hyperlink>
      <w:r w:rsidRPr="00217A58">
        <w:rPr>
          <w:rFonts w:ascii="Times New Roman" w:hAnsi="Times New Roman" w:cs="Times New Roman"/>
          <w:color w:val="auto"/>
          <w:sz w:val="24"/>
          <w:szCs w:val="24"/>
          <w:lang w:val="en-US"/>
        </w:rPr>
        <w:t>.</w:t>
      </w:r>
    </w:p>
    <w:p w14:paraId="56274DB3" w14:textId="77777777" w:rsidR="009D5146" w:rsidRDefault="009D5146" w:rsidP="003D3A89">
      <w:pPr>
        <w:spacing w:line="240" w:lineRule="auto"/>
        <w:ind w:left="709" w:hanging="709"/>
        <w:rPr>
          <w:rFonts w:ascii="Times New Roman" w:hAnsi="Times New Roman" w:cs="Times New Roman"/>
          <w:color w:val="auto"/>
          <w:sz w:val="24"/>
          <w:szCs w:val="24"/>
          <w:lang w:val="en-US"/>
        </w:rPr>
      </w:pPr>
      <w:r w:rsidRPr="00217A58">
        <w:rPr>
          <w:rFonts w:ascii="Times New Roman" w:hAnsi="Times New Roman" w:cs="Times New Roman"/>
          <w:color w:val="auto"/>
          <w:sz w:val="24"/>
          <w:szCs w:val="24"/>
          <w:lang w:val="en-US"/>
        </w:rPr>
        <w:t xml:space="preserve">Guo, H., Zhao, X., Yu, H., &amp; Zhang, X. (2021). Analysis of global stock markets’ connections with emphasis on the impact of COVID-19. </w:t>
      </w:r>
      <w:r w:rsidRPr="00217A58">
        <w:rPr>
          <w:rFonts w:ascii="Times New Roman" w:hAnsi="Times New Roman" w:cs="Times New Roman"/>
          <w:i/>
          <w:iCs/>
          <w:color w:val="auto"/>
          <w:sz w:val="24"/>
          <w:szCs w:val="24"/>
          <w:lang w:val="en-US"/>
        </w:rPr>
        <w:t>Physica A: Statistical Mechanics and its Applications</w:t>
      </w:r>
      <w:r w:rsidRPr="00217A58">
        <w:rPr>
          <w:rFonts w:ascii="Times New Roman" w:hAnsi="Times New Roman" w:cs="Times New Roman"/>
          <w:color w:val="auto"/>
          <w:sz w:val="24"/>
          <w:szCs w:val="24"/>
          <w:lang w:val="en-US"/>
        </w:rPr>
        <w:t>, 569, 125774.</w:t>
      </w:r>
      <w:r>
        <w:rPr>
          <w:rFonts w:ascii="Times New Roman" w:hAnsi="Times New Roman" w:cs="Times New Roman"/>
          <w:color w:val="auto"/>
          <w:sz w:val="24"/>
          <w:szCs w:val="24"/>
          <w:lang w:val="en-US"/>
        </w:rPr>
        <w:t xml:space="preserve"> </w:t>
      </w:r>
      <w:hyperlink r:id="rId16" w:history="1">
        <w:r w:rsidRPr="00495BF2">
          <w:rPr>
            <w:rStyle w:val="Hyperlink"/>
            <w:rFonts w:ascii="Times New Roman" w:hAnsi="Times New Roman" w:cs="Times New Roman"/>
            <w:sz w:val="24"/>
            <w:szCs w:val="24"/>
            <w:lang w:val="en-US"/>
          </w:rPr>
          <w:t>https://doi.org/10.1016/j.physa.2021.125774</w:t>
        </w:r>
      </w:hyperlink>
    </w:p>
    <w:p w14:paraId="3CDCB00F" w14:textId="77777777" w:rsidR="009D5146" w:rsidRPr="00217A58" w:rsidRDefault="009D5146" w:rsidP="003D3A89">
      <w:pPr>
        <w:spacing w:line="240" w:lineRule="auto"/>
        <w:ind w:left="709" w:hanging="709"/>
        <w:rPr>
          <w:rFonts w:ascii="Times New Roman" w:hAnsi="Times New Roman" w:cs="Times New Roman"/>
          <w:color w:val="auto"/>
          <w:sz w:val="24"/>
          <w:szCs w:val="24"/>
          <w:lang w:val="en-US"/>
        </w:rPr>
      </w:pPr>
      <w:r w:rsidRPr="00AF5168">
        <w:rPr>
          <w:rFonts w:ascii="Times New Roman" w:hAnsi="Times New Roman" w:cs="Times New Roman"/>
          <w:color w:val="auto"/>
          <w:sz w:val="24"/>
          <w:szCs w:val="24"/>
          <w:lang w:val="es-MX"/>
        </w:rPr>
        <w:t>Paredes Aguilera, C. (2023, 29 de mayo). Utilización del análisis topológico de datos en el ámbito económico.</w:t>
      </w:r>
      <w:r>
        <w:rPr>
          <w:rFonts w:ascii="Times New Roman" w:hAnsi="Times New Roman" w:cs="Times New Roman"/>
          <w:color w:val="auto"/>
          <w:sz w:val="24"/>
          <w:szCs w:val="24"/>
          <w:lang w:val="es-MX"/>
        </w:rPr>
        <w:t xml:space="preserve"> </w:t>
      </w:r>
      <w:hyperlink r:id="rId17" w:history="1">
        <w:r w:rsidRPr="00217A58">
          <w:rPr>
            <w:rStyle w:val="Hyperlink"/>
            <w:rFonts w:ascii="Times New Roman" w:hAnsi="Times New Roman" w:cs="Times New Roman"/>
            <w:sz w:val="24"/>
            <w:szCs w:val="24"/>
            <w:lang w:val="en-US"/>
          </w:rPr>
          <w:t>https://www.researchgate.net/publication/371133996</w:t>
        </w:r>
      </w:hyperlink>
    </w:p>
    <w:sectPr w:rsidR="009D5146" w:rsidRPr="00217A58" w:rsidSect="00BD0944">
      <w:headerReference w:type="even" r:id="rId18"/>
      <w:headerReference w:type="default" r:id="rId19"/>
      <w:footerReference w:type="even" r:id="rId20"/>
      <w:footerReference w:type="default" r:id="rId21"/>
      <w:headerReference w:type="first" r:id="rId22"/>
      <w:footerReference w:type="first" r:id="rId23"/>
      <w:type w:val="continuous"/>
      <w:pgSz w:w="11906" w:h="16838"/>
      <w:pgMar w:top="1418" w:right="1418" w:bottom="1418" w:left="1418" w:header="127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B8768" w14:textId="77777777" w:rsidR="00BD0944" w:rsidRDefault="00BD0944" w:rsidP="001154A5">
      <w:pPr>
        <w:spacing w:after="0" w:line="240" w:lineRule="auto"/>
      </w:pPr>
      <w:r>
        <w:separator/>
      </w:r>
    </w:p>
  </w:endnote>
  <w:endnote w:type="continuationSeparator" w:id="0">
    <w:p w14:paraId="568DCCE7" w14:textId="77777777" w:rsidR="00BD0944" w:rsidRDefault="00BD0944" w:rsidP="001154A5">
      <w:pPr>
        <w:spacing w:after="0" w:line="240" w:lineRule="auto"/>
      </w:pPr>
      <w:r>
        <w:continuationSeparator/>
      </w:r>
    </w:p>
  </w:endnote>
  <w:endnote w:type="continuationNotice" w:id="1">
    <w:p w14:paraId="5EFAD70B" w14:textId="77777777" w:rsidR="00BD0944" w:rsidRDefault="00BD09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5CBE3" w14:textId="77777777" w:rsidR="0029167B" w:rsidRDefault="00291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233E0" w14:textId="77777777" w:rsidR="0029167B" w:rsidRDefault="00291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3E0C" w14:textId="77777777" w:rsidR="0029167B" w:rsidRDefault="00291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7A18F" w14:textId="77777777" w:rsidR="00BD0944" w:rsidRDefault="00BD0944" w:rsidP="001154A5">
      <w:pPr>
        <w:spacing w:after="0" w:line="240" w:lineRule="auto"/>
      </w:pPr>
      <w:r>
        <w:separator/>
      </w:r>
    </w:p>
  </w:footnote>
  <w:footnote w:type="continuationSeparator" w:id="0">
    <w:p w14:paraId="2C6BBF28" w14:textId="77777777" w:rsidR="00BD0944" w:rsidRDefault="00BD0944" w:rsidP="001154A5">
      <w:pPr>
        <w:spacing w:after="0" w:line="240" w:lineRule="auto"/>
      </w:pPr>
      <w:r>
        <w:continuationSeparator/>
      </w:r>
    </w:p>
  </w:footnote>
  <w:footnote w:type="continuationNotice" w:id="1">
    <w:p w14:paraId="2B3AB634" w14:textId="77777777" w:rsidR="00BD0944" w:rsidRDefault="00BD09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33CCC" w14:textId="77777777" w:rsidR="0029167B" w:rsidRDefault="00291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8468534"/>
      <w:docPartObj>
        <w:docPartGallery w:val="Page Numbers (Top of Page)"/>
        <w:docPartUnique/>
      </w:docPartObj>
    </w:sdtPr>
    <w:sdtEndPr>
      <w:rPr>
        <w:noProof/>
      </w:rPr>
    </w:sdtEndPr>
    <w:sdtContent>
      <w:p w14:paraId="7CA5E8FE" w14:textId="77777777" w:rsidR="001154A5" w:rsidRDefault="001154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E855B5" w14:textId="77777777" w:rsidR="001154A5" w:rsidRDefault="001154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59E88" w14:textId="77777777" w:rsidR="0029167B" w:rsidRDefault="0029167B">
    <w:pPr>
      <w:pStyle w:val="Header"/>
    </w:pPr>
  </w:p>
</w:hdr>
</file>

<file path=word/intelligence2.xml><?xml version="1.0" encoding="utf-8"?>
<int2:intelligence xmlns:int2="http://schemas.microsoft.com/office/intelligence/2020/intelligence" xmlns:oel="http://schemas.microsoft.com/office/2019/extlst">
  <int2:observations>
    <int2:textHash int2:hashCode="QLAw+qEJA97h7Q" int2:id="3bWsOajb">
      <int2:state int2:value="Rejected" int2:type="AugLoop_Text_Critique"/>
    </int2:textHash>
    <int2:textHash int2:hashCode="V0DrZVjteZJyCu" int2:id="4mlrXXnf">
      <int2:state int2:value="Rejected" int2:type="AugLoop_Text_Critique"/>
    </int2:textHash>
    <int2:textHash int2:hashCode="T3vWtp5XURyM6i" int2:id="6NlcmPlE">
      <int2:state int2:value="Rejected" int2:type="AugLoop_Text_Critique"/>
    </int2:textHash>
    <int2:textHash int2:hashCode="Bcd+SfajSaXy1y" int2:id="9C38AfJd">
      <int2:state int2:value="Rejected" int2:type="AugLoop_Text_Critique"/>
    </int2:textHash>
    <int2:textHash int2:hashCode="JpHnhhcAOYAh4g" int2:id="A4kYqaFC">
      <int2:state int2:value="Rejected" int2:type="AugLoop_Text_Critique"/>
    </int2:textHash>
    <int2:textHash int2:hashCode="YX0XA8ixYMB48Z" int2:id="DnZQqmgs">
      <int2:state int2:value="Rejected" int2:type="AugLoop_Text_Critique"/>
    </int2:textHash>
    <int2:textHash int2:hashCode="uC1c50fCmvagBd" int2:id="EyAZJDuv">
      <int2:state int2:value="Rejected" int2:type="AugLoop_Text_Critique"/>
    </int2:textHash>
    <int2:textHash int2:hashCode="HHROn98IoFHHhh" int2:id="FsTyijLe">
      <int2:state int2:value="Rejected" int2:type="AugLoop_Text_Critique"/>
    </int2:textHash>
    <int2:textHash int2:hashCode="ZJM1m1FbczmReb" int2:id="GCDN038P">
      <int2:state int2:value="Rejected" int2:type="AugLoop_Text_Critique"/>
    </int2:textHash>
    <int2:textHash int2:hashCode="2DktjTHeVPARqr" int2:id="JQNw9BXT">
      <int2:state int2:value="Rejected" int2:type="AugLoop_Text_Critique"/>
    </int2:textHash>
    <int2:textHash int2:hashCode="/mS+S3ahp/vvoM" int2:id="PAGsBoau">
      <int2:state int2:value="Rejected" int2:type="AugLoop_Text_Critique"/>
    </int2:textHash>
    <int2:textHash int2:hashCode="0Ffa+g8NLZddSF" int2:id="Q6y89XIf">
      <int2:state int2:value="Rejected" int2:type="AugLoop_Text_Critique"/>
    </int2:textHash>
    <int2:textHash int2:hashCode="MYAw+9zxqvcUWg" int2:id="QV0O6YQT">
      <int2:state int2:value="Rejected" int2:type="AugLoop_Text_Critique"/>
    </int2:textHash>
    <int2:textHash int2:hashCode="YglN2AD4E95qR+" int2:id="QhkozXiB">
      <int2:state int2:value="Rejected" int2:type="AugLoop_Text_Critique"/>
    </int2:textHash>
    <int2:textHash int2:hashCode="YQANRdqZWcuZVI" int2:id="RNTIpfAN">
      <int2:state int2:value="Rejected" int2:type="AugLoop_Text_Critique"/>
    </int2:textHash>
    <int2:textHash int2:hashCode="tosJQ4uRy4c+L+" int2:id="S2MjhlaA">
      <int2:state int2:value="Rejected" int2:type="AugLoop_Text_Critique"/>
    </int2:textHash>
    <int2:textHash int2:hashCode="s3iGkjDXMxstaB" int2:id="Tcs1QdBc">
      <int2:state int2:value="Rejected" int2:type="AugLoop_Text_Critique"/>
    </int2:textHash>
    <int2:textHash int2:hashCode="nKwY/mXqH303AU" int2:id="UD7w4hmR">
      <int2:state int2:value="Rejected" int2:type="AugLoop_Text_Critique"/>
    </int2:textHash>
    <int2:textHash int2:hashCode="wnSGkYmjQpxlQ6" int2:id="V4aQ0Ph2">
      <int2:state int2:value="Rejected" int2:type="AugLoop_Text_Critique"/>
    </int2:textHash>
    <int2:textHash int2:hashCode="lbfePpb8TKkoGe" int2:id="Vdyy62tP">
      <int2:state int2:value="Rejected" int2:type="AugLoop_Text_Critique"/>
    </int2:textHash>
    <int2:textHash int2:hashCode="YrhfKRx8e5cfRj" int2:id="VngxxQrY">
      <int2:state int2:value="Rejected" int2:type="AugLoop_Text_Critique"/>
    </int2:textHash>
    <int2:textHash int2:hashCode="0iuldiFmdhcZ/h" int2:id="XaUMn9vL">
      <int2:state int2:value="Rejected" int2:type="AugLoop_Text_Critique"/>
    </int2:textHash>
    <int2:textHash int2:hashCode="1EKU2rtVWdg0+P" int2:id="bQVGyJAG">
      <int2:state int2:value="Rejected" int2:type="AugLoop_Text_Critique"/>
    </int2:textHash>
    <int2:textHash int2:hashCode="kUp5YCU44DjGFZ" int2:id="btZBQtFO">
      <int2:state int2:value="Rejected" int2:type="AugLoop_Text_Critique"/>
    </int2:textHash>
    <int2:textHash int2:hashCode="gn1W5jEvqoj2iC" int2:id="ckEwZ9iX">
      <int2:state int2:value="Rejected" int2:type="AugLoop_Text_Critique"/>
    </int2:textHash>
    <int2:textHash int2:hashCode="S1BBD4nuPi+Oaj" int2:id="dhRAOmXz">
      <int2:state int2:value="Rejected" int2:type="AugLoop_Text_Critique"/>
    </int2:textHash>
    <int2:textHash int2:hashCode="fuH8IOMvOoi5Mm" int2:id="exwo2Hu1">
      <int2:state int2:value="Rejected" int2:type="AugLoop_Text_Critique"/>
    </int2:textHash>
    <int2:textHash int2:hashCode="ClJGP+wBiVZmTS" int2:id="fKa5mhsI">
      <int2:state int2:value="Rejected" int2:type="AugLoop_Text_Critique"/>
    </int2:textHash>
    <int2:textHash int2:hashCode="o8VJWePOTpSLrC" int2:id="ffEQwdqE">
      <int2:state int2:value="Rejected" int2:type="AugLoop_Text_Critique"/>
    </int2:textHash>
    <int2:textHash int2:hashCode="TLwUEhCVxhRfHw" int2:id="fnV0lVMH">
      <int2:state int2:value="Rejected" int2:type="AugLoop_Text_Critique"/>
    </int2:textHash>
    <int2:textHash int2:hashCode="IA9CBvrW16cF1v" int2:id="gtiAsmfn">
      <int2:state int2:value="Rejected" int2:type="AugLoop_Text_Critique"/>
    </int2:textHash>
    <int2:textHash int2:hashCode="+7gbOT35yiyxsK" int2:id="iZ4oH7w3">
      <int2:state int2:value="Rejected" int2:type="AugLoop_Text_Critique"/>
    </int2:textHash>
    <int2:textHash int2:hashCode="mteN2xrrwvM1ec" int2:id="oANZ9Wb3">
      <int2:state int2:value="Rejected" int2:type="AugLoop_Text_Critique"/>
    </int2:textHash>
    <int2:textHash int2:hashCode="L3eV84Ax4bqyb+" int2:id="p9CR9LlC">
      <int2:state int2:value="Rejected" int2:type="AugLoop_Text_Critique"/>
    </int2:textHash>
    <int2:textHash int2:hashCode="1kjFWfvx5PPgx5" int2:id="plOeSeHI">
      <int2:state int2:value="Rejected" int2:type="AugLoop_Text_Critique"/>
    </int2:textHash>
    <int2:textHash int2:hashCode="Vo7XVnjcs0fNop" int2:id="q4ayVUAM">
      <int2:state int2:value="Rejected" int2:type="AugLoop_Text_Critique"/>
    </int2:textHash>
    <int2:textHash int2:hashCode="RYN3m6nsWKX2qC" int2:id="r3C35npv">
      <int2:state int2:value="Rejected" int2:type="AugLoop_Text_Critique"/>
    </int2:textHash>
    <int2:textHash int2:hashCode="V+8YprBN2M4t20" int2:id="t3tqTjbI">
      <int2:state int2:value="Rejected" int2:type="AugLoop_Text_Critique"/>
    </int2:textHash>
    <int2:textHash int2:hashCode="Cw7r3R/eEC8yC6" int2:id="tS64vzhI">
      <int2:state int2:value="Rejected" int2:type="AugLoop_Text_Critique"/>
    </int2:textHash>
    <int2:textHash int2:hashCode="LtNq6qOI0nj7ga" int2:id="vBvLllJN">
      <int2:state int2:value="Rejected" int2:type="AugLoop_Text_Critique"/>
    </int2:textHash>
    <int2:textHash int2:hashCode="YegdkU46ncC1dF" int2:id="xnGayMd9">
      <int2:state int2:value="Rejected" int2:type="AugLoop_Text_Critique"/>
    </int2:textHash>
    <int2:textHash int2:hashCode="OxPjfoxelW0CYZ" int2:id="ykCg5YhG">
      <int2:state int2:value="Rejected" int2:type="AugLoop_Text_Critique"/>
    </int2:textHash>
    <int2:textHash int2:hashCode="n3cZhKJkyDlc3q" int2:id="zlAcHvvu">
      <int2:state int2:value="Rejected" int2:type="AugLoop_Text_Critique"/>
    </int2:textHash>
  </int2:observations>
  <int2:intelligenceSettings/>
  <int2:onDemandWorkflows>
    <int2:onDemandWorkflow int2:type="SimilarityCheck" int2:paragraphVersions="699CF188-3A883C20 0260B8E7-77777777 0D99AAB3-77777777 4C6E6FB3-77777777 48FAF8E5-77777777 0AABD57F-1415E781 282DA2A8-77777777 2BC9E864-40962ED3 7BE504D7-5683DB43 43C8A664-6D912CC7 05D7622B-77777777 5D14B523-221E42C8 15045121-09D0821A 5EC0C94B-57D53659 3DD85ABB-1183DBFB 301D949F-2DDFB7EF 79DB65AF-7734D2A5 70D8E72D-1E7E105F 4C29AC3F-71133E5C 75C1D350-331540C9 27D48984-1E3CFFFE 1FAC64B2-603C6373 339FCF0A-77B37BEC 24F739C2-14D68C53 013076AD-77777777 531FC998-4019C8A0 0D56DD25-41E396DF 161F698F-1AF1FC07 76F28F76-3DE1E81A 07BE7744-3978C63C 5CDE97E7-04960114 5E55C3D4-6035214C 09371802-017F09AD 21A0AD91-21A62266 31CF4C19-4A050B6C 14DE036C-075630E2 4E828408-0D1B4D1D 62C95ADD-78390187 1D4F5B23-561FB0F7 5B1B45EB-3751CC4D 2A60A633-77777777 7B04E671-77777777 31B866CA-410BC156 47D4570D-77777777 7D8B386B-1FA0D65B 269DA815-77777777 7CA5E8FE-77777777 03E855B5-77777777 2F4E2DB7-77777777 653C86E4-77777777 5E0FC89F-77777777 1E9055E7-77777777 223C461A-77777777 7D5A1C59-77777777 04FE786C-77777777 315E84E7-77777777 121D5834-77777777 0ACD84E8-77777777 09706CBC-77777777 39082178-77777777 07F8C2C7-77777777 6D54F906-77777777 6FE245E0-77777777 569F9564-77777777 4332F046-77777777 14388A32-15873990 581A4EB2-77777777 0449D4CA-77777777 1F74FFDC-77777777 6688506B-77777777 16820D3D-77777777 16429403-77777777 1334E912-77777777 6FDE10EE-77777777 353C7FE9-77777777 6D03D473-77777777 46FA3291-77777777 0772C902-77777777 59960D85-77777777 6C917F34-77777777 24C9F091-77777777 721EBC1F-77777777 2023DC1D-77777777 1ABFF8EA-77777777 0945FDCE-77777777 7CA5E8FE-77777777 03E855B5-77777777 219434D0-77777777 2A7223B9-77777777 314F3456-77777777 4136BDDF-77777777 793B9A01-77777777 314F0F53-77777777 102378FE-78B776A2 6BCC4617-77777777 0AF56F64-13E9D5B9 04BF0415-77777777 2F0C4850-77777777 053EDEC3-77777777 57F48D12-77777777 5BD4C826-77777777 0D0F4721-77777777 1E2870FE-77777777 1E529A8B-4F5A8279 61FF9758-77777777 255DE46F-77777777 1E114B85-77777777 188AF4F3-77777777 25E3DAA2-77777777 31472FDA-77777777 13037E1D-77777777 091C591F-77777777 7EB6A641-77777777 7F00AA4C-77777777 1C909096-77777777 7B7172C4-4AA8126D 4A4CD59E-3093A2EB 00ABF787-77777777 6043A373-77777777 1DE24F78-77777777 0E0F61A0-77777777 7F20DEFC-77777777 2B175BAA-77777777 3A2454D0-77777777 23BBD01F-6A7BF4A9 772C0B47-77777777 6FB990B6-77777777 3CF181F1-77777777 1812BCB7-77777777 6F1C6DF0-2F002A88 30B2817B-77777777 487DF8FF-77777777 0547D3C5-77777777 4B1E17BC-23C630B8 5C816F25-77777777 6C91D533-77777777 31AD01E9-77777777 09670347-7D54DDCA 4FF575E9-77777777 16B9518D-77777777 5E7A42E5-7CE05BEB 2E46E7AB-3D06C568 71325F56-77777777 34806CBD-77777777 3DD86A4C-77777777 3272C512-77777777 0DB2CAF8-0F5620BA 1F21500E-77777777 5C08F942-77777777 5F4F4073-77777777 7E68760F-77777777 08860813-58AA393D 5E6ADF5A-77777777 4507775B-77777777 4A7ABAF8-77777777 61639EEC-77777777 0C095B69-09C9D286 5E047999-77777777 6CB9D419-77777777 300AA40A-77777777 2343EF46-77777777 0D5D4342-32E3266B 4DE9EBD5-77777777 22091CB5-77777777 529F1F00-77777777 3D751546-77777777 30CD803F-4FBDE2D7 42B425BA-77777777 7CA5E8FE-77777777 03E855B5-77777777 52EAC430-07E02667 56A94A63-4F22A510 34443A8D-5C544895 2BB76268-5FA9730F 7E240EA4-26A9EB02 58B7BD5A-4477BA0B 7225087A-77777777 04F61B5D-0358AAEB 5CE5EFA9-77777777 7C280194-77777777 25D18D25-77777777 73207A03-77777777 5CB587E4-11A812FF 6B5440BA-77777777 77208F96-77777777 37315E09-77777777 40225C18-7BF15283 46903654-77777777 121E3C2D-4FD447F0 1CC948FB-77777777 26F6F7B4-03FB6418 6F3D021A-77777777 4DE7603F-78D0CE43 74CCC9A0-77777777 51FDFDD0-77777777 2A0CB717-05D3E337 62AF43D9-77777777 13E79650-69A717E3 2DB902A7-77777777 4BB63568-77777777 79D1CAE7-7E7A8C5C 767D5907-5FE9CC8B 14293200-16A28417 55AA8B3B-67170853 76452508-30989D34 66E5CA62-0682356B 7CE14883-5B3E5A60 0391CB59-77777777 7B82BC7D-77777777 7A8F1FD6-5E2B5FF2 1FFE9BF8-77777777 1B026319-77777777 20AD2DAE-45A07AA4 707CD260-77777777 7F9F9A6B-77777777 28F3EA4B-77777777 2DFFD4C4-306FF69F 20676313-77777777 43959068-0DD4B776 572F5F5E-77777777 56C5A3B4-3046556E 39C745CD-77777777 68805FEA-77777777 4D220549-77777777 6604A8DB-77777777 25F5A883-77777777 4A9D65AB-77777777 135220FF-77777777 50C8A23D-77777777 3C04E291-77777777 22749770-77777777 75D32EC3-6DE27774 7761BBA0-5B79878B 6E080911-77777777 4788F30D-77777777 377E4D0B-77777777 7315FDA4-77777777 64DE2B5A-77777777 2E7FB214-37B87415 0D1AB6B9-7463AA0D 3DFCC92B-1337995C 348E76DB-37D015EF 687513B5-7EC6E477 2EC220E7-77777777 117B538B-247EDFB5 7E3CA8AD-0F979833 1823C974-2AC4C7E5 2FF43119-77777777 460C4A46-77777777 608A3020-77777777 15094A5B-77777777 6371798B-77777777 5884B3CD-643B2062 756152A3-7E4102F7 5BDEB05A-57E29754 720C884E-20B3A9D9 5DA7AB8A-7096C150 162205D5-06E5C819 0AA8EF92-0FDF2D18 2F0A6D2D-1689C7BB 45EC20D3-77777777 4163B742-77777777 048FBB82-4FD5351F 4D662839-50644F5C 6ED369DE-529E7CEF 7CA5E8FE-77777777 03E855B5-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5C01"/>
    <w:multiLevelType w:val="hybridMultilevel"/>
    <w:tmpl w:val="51E2CB02"/>
    <w:lvl w:ilvl="0" w:tplc="4F8C3C58">
      <w:start w:val="17"/>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B93765"/>
    <w:multiLevelType w:val="hybridMultilevel"/>
    <w:tmpl w:val="D8665456"/>
    <w:lvl w:ilvl="0" w:tplc="E1DA038E">
      <w:start w:val="17"/>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BA7524"/>
    <w:multiLevelType w:val="hybridMultilevel"/>
    <w:tmpl w:val="F440C0F6"/>
    <w:lvl w:ilvl="0" w:tplc="EADCA9D6">
      <w:numFmt w:val="bullet"/>
      <w:lvlText w:val="-"/>
      <w:lvlJc w:val="left"/>
      <w:pPr>
        <w:ind w:left="1779" w:hanging="360"/>
      </w:pPr>
      <w:rPr>
        <w:rFonts w:ascii="Calibri" w:eastAsia="Calibri" w:hAnsi="Calibri" w:cs="Calibri" w:hint="default"/>
      </w:rPr>
    </w:lvl>
    <w:lvl w:ilvl="1" w:tplc="080A0003" w:tentative="1">
      <w:start w:val="1"/>
      <w:numFmt w:val="bullet"/>
      <w:lvlText w:val="o"/>
      <w:lvlJc w:val="left"/>
      <w:pPr>
        <w:ind w:left="2499" w:hanging="360"/>
      </w:pPr>
      <w:rPr>
        <w:rFonts w:ascii="Courier New" w:hAnsi="Courier New" w:cs="Courier New" w:hint="default"/>
      </w:rPr>
    </w:lvl>
    <w:lvl w:ilvl="2" w:tplc="080A0005" w:tentative="1">
      <w:start w:val="1"/>
      <w:numFmt w:val="bullet"/>
      <w:lvlText w:val=""/>
      <w:lvlJc w:val="left"/>
      <w:pPr>
        <w:ind w:left="3219" w:hanging="360"/>
      </w:pPr>
      <w:rPr>
        <w:rFonts w:ascii="Wingdings" w:hAnsi="Wingdings" w:hint="default"/>
      </w:rPr>
    </w:lvl>
    <w:lvl w:ilvl="3" w:tplc="080A0001" w:tentative="1">
      <w:start w:val="1"/>
      <w:numFmt w:val="bullet"/>
      <w:lvlText w:val=""/>
      <w:lvlJc w:val="left"/>
      <w:pPr>
        <w:ind w:left="3939" w:hanging="360"/>
      </w:pPr>
      <w:rPr>
        <w:rFonts w:ascii="Symbol" w:hAnsi="Symbol" w:hint="default"/>
      </w:rPr>
    </w:lvl>
    <w:lvl w:ilvl="4" w:tplc="080A0003" w:tentative="1">
      <w:start w:val="1"/>
      <w:numFmt w:val="bullet"/>
      <w:lvlText w:val="o"/>
      <w:lvlJc w:val="left"/>
      <w:pPr>
        <w:ind w:left="4659" w:hanging="360"/>
      </w:pPr>
      <w:rPr>
        <w:rFonts w:ascii="Courier New" w:hAnsi="Courier New" w:cs="Courier New" w:hint="default"/>
      </w:rPr>
    </w:lvl>
    <w:lvl w:ilvl="5" w:tplc="080A0005" w:tentative="1">
      <w:start w:val="1"/>
      <w:numFmt w:val="bullet"/>
      <w:lvlText w:val=""/>
      <w:lvlJc w:val="left"/>
      <w:pPr>
        <w:ind w:left="5379" w:hanging="360"/>
      </w:pPr>
      <w:rPr>
        <w:rFonts w:ascii="Wingdings" w:hAnsi="Wingdings" w:hint="default"/>
      </w:rPr>
    </w:lvl>
    <w:lvl w:ilvl="6" w:tplc="080A0001" w:tentative="1">
      <w:start w:val="1"/>
      <w:numFmt w:val="bullet"/>
      <w:lvlText w:val=""/>
      <w:lvlJc w:val="left"/>
      <w:pPr>
        <w:ind w:left="6099" w:hanging="360"/>
      </w:pPr>
      <w:rPr>
        <w:rFonts w:ascii="Symbol" w:hAnsi="Symbol" w:hint="default"/>
      </w:rPr>
    </w:lvl>
    <w:lvl w:ilvl="7" w:tplc="080A0003" w:tentative="1">
      <w:start w:val="1"/>
      <w:numFmt w:val="bullet"/>
      <w:lvlText w:val="o"/>
      <w:lvlJc w:val="left"/>
      <w:pPr>
        <w:ind w:left="6819" w:hanging="360"/>
      </w:pPr>
      <w:rPr>
        <w:rFonts w:ascii="Courier New" w:hAnsi="Courier New" w:cs="Courier New" w:hint="default"/>
      </w:rPr>
    </w:lvl>
    <w:lvl w:ilvl="8" w:tplc="080A0005" w:tentative="1">
      <w:start w:val="1"/>
      <w:numFmt w:val="bullet"/>
      <w:lvlText w:val=""/>
      <w:lvlJc w:val="left"/>
      <w:pPr>
        <w:ind w:left="7539" w:hanging="360"/>
      </w:pPr>
      <w:rPr>
        <w:rFonts w:ascii="Wingdings" w:hAnsi="Wingdings" w:hint="default"/>
      </w:rPr>
    </w:lvl>
  </w:abstractNum>
  <w:abstractNum w:abstractNumId="3" w15:restartNumberingAfterBreak="0">
    <w:nsid w:val="3BB662F5"/>
    <w:multiLevelType w:val="hybridMultilevel"/>
    <w:tmpl w:val="97FE8880"/>
    <w:lvl w:ilvl="0" w:tplc="32A8E54C">
      <w:numFmt w:val="bullet"/>
      <w:lvlText w:val="-"/>
      <w:lvlJc w:val="left"/>
      <w:pPr>
        <w:ind w:left="1779" w:hanging="360"/>
      </w:pPr>
      <w:rPr>
        <w:rFonts w:ascii="Calibri" w:eastAsia="Calibri" w:hAnsi="Calibri" w:cs="Calibri" w:hint="default"/>
      </w:rPr>
    </w:lvl>
    <w:lvl w:ilvl="1" w:tplc="080A0003" w:tentative="1">
      <w:start w:val="1"/>
      <w:numFmt w:val="bullet"/>
      <w:lvlText w:val="o"/>
      <w:lvlJc w:val="left"/>
      <w:pPr>
        <w:ind w:left="2499" w:hanging="360"/>
      </w:pPr>
      <w:rPr>
        <w:rFonts w:ascii="Courier New" w:hAnsi="Courier New" w:cs="Courier New" w:hint="default"/>
      </w:rPr>
    </w:lvl>
    <w:lvl w:ilvl="2" w:tplc="080A0005" w:tentative="1">
      <w:start w:val="1"/>
      <w:numFmt w:val="bullet"/>
      <w:lvlText w:val=""/>
      <w:lvlJc w:val="left"/>
      <w:pPr>
        <w:ind w:left="3219" w:hanging="360"/>
      </w:pPr>
      <w:rPr>
        <w:rFonts w:ascii="Wingdings" w:hAnsi="Wingdings" w:hint="default"/>
      </w:rPr>
    </w:lvl>
    <w:lvl w:ilvl="3" w:tplc="080A0001" w:tentative="1">
      <w:start w:val="1"/>
      <w:numFmt w:val="bullet"/>
      <w:lvlText w:val=""/>
      <w:lvlJc w:val="left"/>
      <w:pPr>
        <w:ind w:left="3939" w:hanging="360"/>
      </w:pPr>
      <w:rPr>
        <w:rFonts w:ascii="Symbol" w:hAnsi="Symbol" w:hint="default"/>
      </w:rPr>
    </w:lvl>
    <w:lvl w:ilvl="4" w:tplc="080A0003" w:tentative="1">
      <w:start w:val="1"/>
      <w:numFmt w:val="bullet"/>
      <w:lvlText w:val="o"/>
      <w:lvlJc w:val="left"/>
      <w:pPr>
        <w:ind w:left="4659" w:hanging="360"/>
      </w:pPr>
      <w:rPr>
        <w:rFonts w:ascii="Courier New" w:hAnsi="Courier New" w:cs="Courier New" w:hint="default"/>
      </w:rPr>
    </w:lvl>
    <w:lvl w:ilvl="5" w:tplc="080A0005" w:tentative="1">
      <w:start w:val="1"/>
      <w:numFmt w:val="bullet"/>
      <w:lvlText w:val=""/>
      <w:lvlJc w:val="left"/>
      <w:pPr>
        <w:ind w:left="5379" w:hanging="360"/>
      </w:pPr>
      <w:rPr>
        <w:rFonts w:ascii="Wingdings" w:hAnsi="Wingdings" w:hint="default"/>
      </w:rPr>
    </w:lvl>
    <w:lvl w:ilvl="6" w:tplc="080A0001" w:tentative="1">
      <w:start w:val="1"/>
      <w:numFmt w:val="bullet"/>
      <w:lvlText w:val=""/>
      <w:lvlJc w:val="left"/>
      <w:pPr>
        <w:ind w:left="6099" w:hanging="360"/>
      </w:pPr>
      <w:rPr>
        <w:rFonts w:ascii="Symbol" w:hAnsi="Symbol" w:hint="default"/>
      </w:rPr>
    </w:lvl>
    <w:lvl w:ilvl="7" w:tplc="080A0003" w:tentative="1">
      <w:start w:val="1"/>
      <w:numFmt w:val="bullet"/>
      <w:lvlText w:val="o"/>
      <w:lvlJc w:val="left"/>
      <w:pPr>
        <w:ind w:left="6819" w:hanging="360"/>
      </w:pPr>
      <w:rPr>
        <w:rFonts w:ascii="Courier New" w:hAnsi="Courier New" w:cs="Courier New" w:hint="default"/>
      </w:rPr>
    </w:lvl>
    <w:lvl w:ilvl="8" w:tplc="080A0005" w:tentative="1">
      <w:start w:val="1"/>
      <w:numFmt w:val="bullet"/>
      <w:lvlText w:val=""/>
      <w:lvlJc w:val="left"/>
      <w:pPr>
        <w:ind w:left="7539" w:hanging="360"/>
      </w:pPr>
      <w:rPr>
        <w:rFonts w:ascii="Wingdings" w:hAnsi="Wingdings" w:hint="default"/>
      </w:rPr>
    </w:lvl>
  </w:abstractNum>
  <w:abstractNum w:abstractNumId="4" w15:restartNumberingAfterBreak="0">
    <w:nsid w:val="4BC86AF1"/>
    <w:multiLevelType w:val="multilevel"/>
    <w:tmpl w:val="CA48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B70BB"/>
    <w:multiLevelType w:val="multilevel"/>
    <w:tmpl w:val="22CA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A0A27"/>
    <w:multiLevelType w:val="hybridMultilevel"/>
    <w:tmpl w:val="45D44394"/>
    <w:lvl w:ilvl="0" w:tplc="32A8E54C">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6605565">
    <w:abstractNumId w:val="4"/>
  </w:num>
  <w:num w:numId="2" w16cid:durableId="144975965">
    <w:abstractNumId w:val="0"/>
  </w:num>
  <w:num w:numId="3" w16cid:durableId="966661240">
    <w:abstractNumId w:val="1"/>
  </w:num>
  <w:num w:numId="4" w16cid:durableId="635061125">
    <w:abstractNumId w:val="2"/>
  </w:num>
  <w:num w:numId="5" w16cid:durableId="463503085">
    <w:abstractNumId w:val="3"/>
  </w:num>
  <w:num w:numId="6" w16cid:durableId="1803691563">
    <w:abstractNumId w:val="6"/>
  </w:num>
  <w:num w:numId="7" w16cid:durableId="481774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08"/>
  <w:hyphenationZone w:val="425"/>
  <w:characterSpacingControl w:val="doNotCompress"/>
  <w:hdrShapeDefaults>
    <o:shapedefaults v:ext="edit" spidmax="2050">
      <o:colormru v:ext="edit" colors="#21212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A5"/>
    <w:rsid w:val="000010A5"/>
    <w:rsid w:val="000047CA"/>
    <w:rsid w:val="00022011"/>
    <w:rsid w:val="00023678"/>
    <w:rsid w:val="00024F2D"/>
    <w:rsid w:val="00026214"/>
    <w:rsid w:val="00027B03"/>
    <w:rsid w:val="00042915"/>
    <w:rsid w:val="00044FE4"/>
    <w:rsid w:val="00046900"/>
    <w:rsid w:val="000508E6"/>
    <w:rsid w:val="000511E7"/>
    <w:rsid w:val="00051F69"/>
    <w:rsid w:val="00063800"/>
    <w:rsid w:val="0006458B"/>
    <w:rsid w:val="00065395"/>
    <w:rsid w:val="00071645"/>
    <w:rsid w:val="000763CC"/>
    <w:rsid w:val="00081FD8"/>
    <w:rsid w:val="000821B4"/>
    <w:rsid w:val="0008288E"/>
    <w:rsid w:val="0008357B"/>
    <w:rsid w:val="00083D95"/>
    <w:rsid w:val="000849BD"/>
    <w:rsid w:val="00084C9D"/>
    <w:rsid w:val="00087DB9"/>
    <w:rsid w:val="0009440A"/>
    <w:rsid w:val="000A20A9"/>
    <w:rsid w:val="000A2459"/>
    <w:rsid w:val="000A46D4"/>
    <w:rsid w:val="000B3293"/>
    <w:rsid w:val="000B37A1"/>
    <w:rsid w:val="000B6D76"/>
    <w:rsid w:val="000C1DB9"/>
    <w:rsid w:val="000C61A1"/>
    <w:rsid w:val="000D1A62"/>
    <w:rsid w:val="000E15BD"/>
    <w:rsid w:val="000E32F3"/>
    <w:rsid w:val="000E33AB"/>
    <w:rsid w:val="000E33E5"/>
    <w:rsid w:val="000E385E"/>
    <w:rsid w:val="000F1246"/>
    <w:rsid w:val="000F162E"/>
    <w:rsid w:val="000F33F1"/>
    <w:rsid w:val="000F58D5"/>
    <w:rsid w:val="00102BB1"/>
    <w:rsid w:val="00104D9E"/>
    <w:rsid w:val="00113720"/>
    <w:rsid w:val="001137E3"/>
    <w:rsid w:val="001154A5"/>
    <w:rsid w:val="001229A5"/>
    <w:rsid w:val="00126910"/>
    <w:rsid w:val="00132FFD"/>
    <w:rsid w:val="00133FC0"/>
    <w:rsid w:val="00135C71"/>
    <w:rsid w:val="001370E3"/>
    <w:rsid w:val="00140B1E"/>
    <w:rsid w:val="001442A1"/>
    <w:rsid w:val="00144476"/>
    <w:rsid w:val="00146508"/>
    <w:rsid w:val="0014726D"/>
    <w:rsid w:val="00151F43"/>
    <w:rsid w:val="00152691"/>
    <w:rsid w:val="00152A7E"/>
    <w:rsid w:val="00153987"/>
    <w:rsid w:val="0015405F"/>
    <w:rsid w:val="001550EF"/>
    <w:rsid w:val="0016020B"/>
    <w:rsid w:val="00160A54"/>
    <w:rsid w:val="00162F8D"/>
    <w:rsid w:val="00164B16"/>
    <w:rsid w:val="00165980"/>
    <w:rsid w:val="00166E2F"/>
    <w:rsid w:val="001670A4"/>
    <w:rsid w:val="0017243F"/>
    <w:rsid w:val="001801E1"/>
    <w:rsid w:val="001831ED"/>
    <w:rsid w:val="00183FAF"/>
    <w:rsid w:val="00192912"/>
    <w:rsid w:val="001952E6"/>
    <w:rsid w:val="00196E01"/>
    <w:rsid w:val="001A3238"/>
    <w:rsid w:val="001A4AC6"/>
    <w:rsid w:val="001A4F4A"/>
    <w:rsid w:val="001A5C64"/>
    <w:rsid w:val="001A7224"/>
    <w:rsid w:val="001B0367"/>
    <w:rsid w:val="001B390F"/>
    <w:rsid w:val="001B666E"/>
    <w:rsid w:val="001B6F43"/>
    <w:rsid w:val="001B7418"/>
    <w:rsid w:val="001C13BE"/>
    <w:rsid w:val="001C2D54"/>
    <w:rsid w:val="001C4ED6"/>
    <w:rsid w:val="001C5ECD"/>
    <w:rsid w:val="001C6398"/>
    <w:rsid w:val="001C793C"/>
    <w:rsid w:val="001D0C27"/>
    <w:rsid w:val="001D149F"/>
    <w:rsid w:val="001D7066"/>
    <w:rsid w:val="001E6A38"/>
    <w:rsid w:val="001F36AE"/>
    <w:rsid w:val="00204AD1"/>
    <w:rsid w:val="0020646D"/>
    <w:rsid w:val="00207076"/>
    <w:rsid w:val="002174BE"/>
    <w:rsid w:val="00217A58"/>
    <w:rsid w:val="00221B01"/>
    <w:rsid w:val="00223428"/>
    <w:rsid w:val="002269FF"/>
    <w:rsid w:val="00231E70"/>
    <w:rsid w:val="0023210C"/>
    <w:rsid w:val="00233AA7"/>
    <w:rsid w:val="00234F3B"/>
    <w:rsid w:val="002365EC"/>
    <w:rsid w:val="00236FBD"/>
    <w:rsid w:val="0023754D"/>
    <w:rsid w:val="00242365"/>
    <w:rsid w:val="00242E8C"/>
    <w:rsid w:val="00245B22"/>
    <w:rsid w:val="002468F4"/>
    <w:rsid w:val="00247C57"/>
    <w:rsid w:val="00250487"/>
    <w:rsid w:val="00266B52"/>
    <w:rsid w:val="0027196A"/>
    <w:rsid w:val="002732B4"/>
    <w:rsid w:val="002740E7"/>
    <w:rsid w:val="002742E8"/>
    <w:rsid w:val="002810DE"/>
    <w:rsid w:val="00284291"/>
    <w:rsid w:val="0028444A"/>
    <w:rsid w:val="00285329"/>
    <w:rsid w:val="002858E5"/>
    <w:rsid w:val="00286518"/>
    <w:rsid w:val="0029167B"/>
    <w:rsid w:val="002941F3"/>
    <w:rsid w:val="002A58FA"/>
    <w:rsid w:val="002A7B90"/>
    <w:rsid w:val="002C04E8"/>
    <w:rsid w:val="002C308E"/>
    <w:rsid w:val="002D2D2D"/>
    <w:rsid w:val="002D650C"/>
    <w:rsid w:val="002E5C20"/>
    <w:rsid w:val="002E64FC"/>
    <w:rsid w:val="002E6BFB"/>
    <w:rsid w:val="002F2729"/>
    <w:rsid w:val="002F2FFB"/>
    <w:rsid w:val="002F3831"/>
    <w:rsid w:val="00311C69"/>
    <w:rsid w:val="00314DF9"/>
    <w:rsid w:val="00320CE9"/>
    <w:rsid w:val="003238F6"/>
    <w:rsid w:val="0032463D"/>
    <w:rsid w:val="00330546"/>
    <w:rsid w:val="00331349"/>
    <w:rsid w:val="00336335"/>
    <w:rsid w:val="00337F70"/>
    <w:rsid w:val="0034024D"/>
    <w:rsid w:val="00340340"/>
    <w:rsid w:val="003406AA"/>
    <w:rsid w:val="00341F75"/>
    <w:rsid w:val="00341F82"/>
    <w:rsid w:val="00342674"/>
    <w:rsid w:val="003430C0"/>
    <w:rsid w:val="0034682E"/>
    <w:rsid w:val="003574F2"/>
    <w:rsid w:val="00361030"/>
    <w:rsid w:val="00363750"/>
    <w:rsid w:val="00394231"/>
    <w:rsid w:val="003955E0"/>
    <w:rsid w:val="0039650A"/>
    <w:rsid w:val="00396568"/>
    <w:rsid w:val="003A28F2"/>
    <w:rsid w:val="003A3A66"/>
    <w:rsid w:val="003A44DF"/>
    <w:rsid w:val="003A588D"/>
    <w:rsid w:val="003A7C3C"/>
    <w:rsid w:val="003B08E4"/>
    <w:rsid w:val="003B1727"/>
    <w:rsid w:val="003B49A6"/>
    <w:rsid w:val="003B7DA0"/>
    <w:rsid w:val="003C19D3"/>
    <w:rsid w:val="003C6A67"/>
    <w:rsid w:val="003D21C8"/>
    <w:rsid w:val="003D2E20"/>
    <w:rsid w:val="003D3A89"/>
    <w:rsid w:val="003D7624"/>
    <w:rsid w:val="003E0B0C"/>
    <w:rsid w:val="003E0C0B"/>
    <w:rsid w:val="003E2E9A"/>
    <w:rsid w:val="003E48B5"/>
    <w:rsid w:val="003E6067"/>
    <w:rsid w:val="003F0BA8"/>
    <w:rsid w:val="003F2BC8"/>
    <w:rsid w:val="003F39EB"/>
    <w:rsid w:val="003F4ACB"/>
    <w:rsid w:val="00405397"/>
    <w:rsid w:val="00410A64"/>
    <w:rsid w:val="00417AEC"/>
    <w:rsid w:val="00435161"/>
    <w:rsid w:val="00442339"/>
    <w:rsid w:val="004435BA"/>
    <w:rsid w:val="0044764A"/>
    <w:rsid w:val="00451C98"/>
    <w:rsid w:val="00452492"/>
    <w:rsid w:val="00455971"/>
    <w:rsid w:val="00456968"/>
    <w:rsid w:val="00457643"/>
    <w:rsid w:val="0046048B"/>
    <w:rsid w:val="00461C6A"/>
    <w:rsid w:val="00462676"/>
    <w:rsid w:val="00464FEB"/>
    <w:rsid w:val="004671B4"/>
    <w:rsid w:val="0048555F"/>
    <w:rsid w:val="0049580E"/>
    <w:rsid w:val="004979CA"/>
    <w:rsid w:val="00497AF5"/>
    <w:rsid w:val="004A10B8"/>
    <w:rsid w:val="004B5AD1"/>
    <w:rsid w:val="004B63B0"/>
    <w:rsid w:val="004C37A8"/>
    <w:rsid w:val="004C5D33"/>
    <w:rsid w:val="004C69EF"/>
    <w:rsid w:val="004C70AC"/>
    <w:rsid w:val="004D0441"/>
    <w:rsid w:val="004D6034"/>
    <w:rsid w:val="004E6486"/>
    <w:rsid w:val="004F0FD4"/>
    <w:rsid w:val="004F2B17"/>
    <w:rsid w:val="0050497E"/>
    <w:rsid w:val="00504B6D"/>
    <w:rsid w:val="005118AA"/>
    <w:rsid w:val="0051437E"/>
    <w:rsid w:val="00522770"/>
    <w:rsid w:val="00525210"/>
    <w:rsid w:val="00526EC5"/>
    <w:rsid w:val="00532ED9"/>
    <w:rsid w:val="00535C11"/>
    <w:rsid w:val="0054116B"/>
    <w:rsid w:val="00541BDD"/>
    <w:rsid w:val="005420F6"/>
    <w:rsid w:val="00545ACA"/>
    <w:rsid w:val="00545C32"/>
    <w:rsid w:val="00546D6C"/>
    <w:rsid w:val="005518EB"/>
    <w:rsid w:val="0055307B"/>
    <w:rsid w:val="00560C94"/>
    <w:rsid w:val="0056340E"/>
    <w:rsid w:val="005714E3"/>
    <w:rsid w:val="005716BB"/>
    <w:rsid w:val="00574C48"/>
    <w:rsid w:val="00575D69"/>
    <w:rsid w:val="00595099"/>
    <w:rsid w:val="00597E58"/>
    <w:rsid w:val="005A23A5"/>
    <w:rsid w:val="005A39F6"/>
    <w:rsid w:val="005A557F"/>
    <w:rsid w:val="005B04B3"/>
    <w:rsid w:val="005B0E22"/>
    <w:rsid w:val="005B2AC8"/>
    <w:rsid w:val="005B33E3"/>
    <w:rsid w:val="005B4471"/>
    <w:rsid w:val="005B5911"/>
    <w:rsid w:val="005C0EB3"/>
    <w:rsid w:val="005C3EB1"/>
    <w:rsid w:val="005C66BA"/>
    <w:rsid w:val="005D1895"/>
    <w:rsid w:val="005D18E9"/>
    <w:rsid w:val="005D3035"/>
    <w:rsid w:val="005D7450"/>
    <w:rsid w:val="005E19C8"/>
    <w:rsid w:val="005F365F"/>
    <w:rsid w:val="006000DB"/>
    <w:rsid w:val="00604585"/>
    <w:rsid w:val="006050D5"/>
    <w:rsid w:val="006127D8"/>
    <w:rsid w:val="00620203"/>
    <w:rsid w:val="006211A3"/>
    <w:rsid w:val="00623D2B"/>
    <w:rsid w:val="006270EE"/>
    <w:rsid w:val="006342B9"/>
    <w:rsid w:val="006432D0"/>
    <w:rsid w:val="0064722A"/>
    <w:rsid w:val="006550BC"/>
    <w:rsid w:val="006570E8"/>
    <w:rsid w:val="00666F98"/>
    <w:rsid w:val="00667705"/>
    <w:rsid w:val="006710D0"/>
    <w:rsid w:val="00674B6C"/>
    <w:rsid w:val="00676A89"/>
    <w:rsid w:val="00680789"/>
    <w:rsid w:val="00684423"/>
    <w:rsid w:val="006866F0"/>
    <w:rsid w:val="006876EA"/>
    <w:rsid w:val="00692081"/>
    <w:rsid w:val="006B1D4B"/>
    <w:rsid w:val="006B2DC9"/>
    <w:rsid w:val="006B58A3"/>
    <w:rsid w:val="006C32DE"/>
    <w:rsid w:val="006D5535"/>
    <w:rsid w:val="006E0CAF"/>
    <w:rsid w:val="006E5657"/>
    <w:rsid w:val="006E677A"/>
    <w:rsid w:val="006E7065"/>
    <w:rsid w:val="006F10D1"/>
    <w:rsid w:val="006F7B3A"/>
    <w:rsid w:val="00700E4F"/>
    <w:rsid w:val="00703782"/>
    <w:rsid w:val="00706A57"/>
    <w:rsid w:val="00712D90"/>
    <w:rsid w:val="00721714"/>
    <w:rsid w:val="00723A6B"/>
    <w:rsid w:val="0072620A"/>
    <w:rsid w:val="0073108E"/>
    <w:rsid w:val="00731A49"/>
    <w:rsid w:val="007326ED"/>
    <w:rsid w:val="00737BAA"/>
    <w:rsid w:val="00741445"/>
    <w:rsid w:val="00744848"/>
    <w:rsid w:val="00753783"/>
    <w:rsid w:val="00753797"/>
    <w:rsid w:val="0076159D"/>
    <w:rsid w:val="00773580"/>
    <w:rsid w:val="00773916"/>
    <w:rsid w:val="00773F44"/>
    <w:rsid w:val="00774BB1"/>
    <w:rsid w:val="00775C71"/>
    <w:rsid w:val="00777EB2"/>
    <w:rsid w:val="00785AC9"/>
    <w:rsid w:val="00791FA4"/>
    <w:rsid w:val="00794E4D"/>
    <w:rsid w:val="007962AB"/>
    <w:rsid w:val="007A095C"/>
    <w:rsid w:val="007A4768"/>
    <w:rsid w:val="007A496E"/>
    <w:rsid w:val="007B125A"/>
    <w:rsid w:val="007B166F"/>
    <w:rsid w:val="007B1FE2"/>
    <w:rsid w:val="007B3FCB"/>
    <w:rsid w:val="007B7FE4"/>
    <w:rsid w:val="007C02B2"/>
    <w:rsid w:val="007C3C26"/>
    <w:rsid w:val="007C5913"/>
    <w:rsid w:val="007C722F"/>
    <w:rsid w:val="007D23F8"/>
    <w:rsid w:val="007D26AA"/>
    <w:rsid w:val="007E2264"/>
    <w:rsid w:val="007F0304"/>
    <w:rsid w:val="007F10CF"/>
    <w:rsid w:val="007F2EDF"/>
    <w:rsid w:val="008003F9"/>
    <w:rsid w:val="00805155"/>
    <w:rsid w:val="00812419"/>
    <w:rsid w:val="00813E05"/>
    <w:rsid w:val="008157B8"/>
    <w:rsid w:val="00815D8F"/>
    <w:rsid w:val="0081602D"/>
    <w:rsid w:val="0081789F"/>
    <w:rsid w:val="00826155"/>
    <w:rsid w:val="00826C8D"/>
    <w:rsid w:val="00826DCE"/>
    <w:rsid w:val="00827642"/>
    <w:rsid w:val="008279C8"/>
    <w:rsid w:val="008311F7"/>
    <w:rsid w:val="00831915"/>
    <w:rsid w:val="00833329"/>
    <w:rsid w:val="00835504"/>
    <w:rsid w:val="008374A7"/>
    <w:rsid w:val="0084288E"/>
    <w:rsid w:val="00850E7E"/>
    <w:rsid w:val="00855D5A"/>
    <w:rsid w:val="008566E2"/>
    <w:rsid w:val="008568D5"/>
    <w:rsid w:val="00857676"/>
    <w:rsid w:val="00874A18"/>
    <w:rsid w:val="00876433"/>
    <w:rsid w:val="008765DB"/>
    <w:rsid w:val="00883085"/>
    <w:rsid w:val="008835F7"/>
    <w:rsid w:val="00884599"/>
    <w:rsid w:val="008861A2"/>
    <w:rsid w:val="008868AC"/>
    <w:rsid w:val="008908FB"/>
    <w:rsid w:val="0089302C"/>
    <w:rsid w:val="00896AAD"/>
    <w:rsid w:val="008B4BBD"/>
    <w:rsid w:val="008C253B"/>
    <w:rsid w:val="008C6F59"/>
    <w:rsid w:val="008D0F29"/>
    <w:rsid w:val="008D3CC2"/>
    <w:rsid w:val="008D7610"/>
    <w:rsid w:val="008F034D"/>
    <w:rsid w:val="008F1408"/>
    <w:rsid w:val="008F4063"/>
    <w:rsid w:val="008F5A46"/>
    <w:rsid w:val="008F7C28"/>
    <w:rsid w:val="00902E59"/>
    <w:rsid w:val="00906134"/>
    <w:rsid w:val="009072A4"/>
    <w:rsid w:val="00910250"/>
    <w:rsid w:val="00910289"/>
    <w:rsid w:val="0093123A"/>
    <w:rsid w:val="00940ED2"/>
    <w:rsid w:val="009410D7"/>
    <w:rsid w:val="00942660"/>
    <w:rsid w:val="00942AB9"/>
    <w:rsid w:val="009435DC"/>
    <w:rsid w:val="0094393E"/>
    <w:rsid w:val="00947AF8"/>
    <w:rsid w:val="00954DA2"/>
    <w:rsid w:val="009559E4"/>
    <w:rsid w:val="0095789D"/>
    <w:rsid w:val="00964A54"/>
    <w:rsid w:val="00964D66"/>
    <w:rsid w:val="00966143"/>
    <w:rsid w:val="009669CE"/>
    <w:rsid w:val="00970CDB"/>
    <w:rsid w:val="00972F9E"/>
    <w:rsid w:val="00985038"/>
    <w:rsid w:val="009870C4"/>
    <w:rsid w:val="0099013C"/>
    <w:rsid w:val="00992F42"/>
    <w:rsid w:val="009960F3"/>
    <w:rsid w:val="009A0F2A"/>
    <w:rsid w:val="009A0F45"/>
    <w:rsid w:val="009A34C5"/>
    <w:rsid w:val="009A7231"/>
    <w:rsid w:val="009B20FD"/>
    <w:rsid w:val="009B286A"/>
    <w:rsid w:val="009B315B"/>
    <w:rsid w:val="009B62B9"/>
    <w:rsid w:val="009C019E"/>
    <w:rsid w:val="009C1525"/>
    <w:rsid w:val="009C675B"/>
    <w:rsid w:val="009C7AEB"/>
    <w:rsid w:val="009D2E6B"/>
    <w:rsid w:val="009D3696"/>
    <w:rsid w:val="009D5146"/>
    <w:rsid w:val="009E290B"/>
    <w:rsid w:val="009E2917"/>
    <w:rsid w:val="009F217D"/>
    <w:rsid w:val="009F3370"/>
    <w:rsid w:val="00A0337E"/>
    <w:rsid w:val="00A071AE"/>
    <w:rsid w:val="00A11B7B"/>
    <w:rsid w:val="00A14404"/>
    <w:rsid w:val="00A16E6D"/>
    <w:rsid w:val="00A25E1D"/>
    <w:rsid w:val="00A3063C"/>
    <w:rsid w:val="00A31B61"/>
    <w:rsid w:val="00A32C05"/>
    <w:rsid w:val="00A6097D"/>
    <w:rsid w:val="00A61D4B"/>
    <w:rsid w:val="00A62454"/>
    <w:rsid w:val="00A6246E"/>
    <w:rsid w:val="00A62CC8"/>
    <w:rsid w:val="00A63697"/>
    <w:rsid w:val="00A650A5"/>
    <w:rsid w:val="00A679E1"/>
    <w:rsid w:val="00A715D6"/>
    <w:rsid w:val="00A717A1"/>
    <w:rsid w:val="00A72F26"/>
    <w:rsid w:val="00A865B8"/>
    <w:rsid w:val="00A929B9"/>
    <w:rsid w:val="00A930AD"/>
    <w:rsid w:val="00A93D4E"/>
    <w:rsid w:val="00A958FF"/>
    <w:rsid w:val="00A96D36"/>
    <w:rsid w:val="00AA2858"/>
    <w:rsid w:val="00AA2886"/>
    <w:rsid w:val="00AB18C1"/>
    <w:rsid w:val="00AB3008"/>
    <w:rsid w:val="00AB49AF"/>
    <w:rsid w:val="00AB64EE"/>
    <w:rsid w:val="00AC497D"/>
    <w:rsid w:val="00AC6109"/>
    <w:rsid w:val="00AC6A08"/>
    <w:rsid w:val="00AD1809"/>
    <w:rsid w:val="00AD6FD8"/>
    <w:rsid w:val="00AE683A"/>
    <w:rsid w:val="00AE75BB"/>
    <w:rsid w:val="00AF2103"/>
    <w:rsid w:val="00AF5168"/>
    <w:rsid w:val="00B07280"/>
    <w:rsid w:val="00B114E1"/>
    <w:rsid w:val="00B12C95"/>
    <w:rsid w:val="00B17734"/>
    <w:rsid w:val="00B273B2"/>
    <w:rsid w:val="00B304CB"/>
    <w:rsid w:val="00B30F19"/>
    <w:rsid w:val="00B3115C"/>
    <w:rsid w:val="00B3382E"/>
    <w:rsid w:val="00B3465A"/>
    <w:rsid w:val="00B36E48"/>
    <w:rsid w:val="00B457AC"/>
    <w:rsid w:val="00B4590A"/>
    <w:rsid w:val="00B469BA"/>
    <w:rsid w:val="00B47081"/>
    <w:rsid w:val="00B50186"/>
    <w:rsid w:val="00B503A4"/>
    <w:rsid w:val="00B56AAE"/>
    <w:rsid w:val="00B63583"/>
    <w:rsid w:val="00B661D1"/>
    <w:rsid w:val="00B75B33"/>
    <w:rsid w:val="00B80348"/>
    <w:rsid w:val="00B864B8"/>
    <w:rsid w:val="00B86849"/>
    <w:rsid w:val="00B906C1"/>
    <w:rsid w:val="00BA4F67"/>
    <w:rsid w:val="00BA7A4B"/>
    <w:rsid w:val="00BB0CB6"/>
    <w:rsid w:val="00BB34FE"/>
    <w:rsid w:val="00BB73F8"/>
    <w:rsid w:val="00BB77DB"/>
    <w:rsid w:val="00BD0944"/>
    <w:rsid w:val="00BD11A3"/>
    <w:rsid w:val="00BD2426"/>
    <w:rsid w:val="00BD567C"/>
    <w:rsid w:val="00C144D7"/>
    <w:rsid w:val="00C17D7F"/>
    <w:rsid w:val="00C20290"/>
    <w:rsid w:val="00C22358"/>
    <w:rsid w:val="00C27BE4"/>
    <w:rsid w:val="00C37E3A"/>
    <w:rsid w:val="00C41A19"/>
    <w:rsid w:val="00C45FDF"/>
    <w:rsid w:val="00C4665A"/>
    <w:rsid w:val="00C51165"/>
    <w:rsid w:val="00C534A2"/>
    <w:rsid w:val="00C5493F"/>
    <w:rsid w:val="00C65DFE"/>
    <w:rsid w:val="00C71D9B"/>
    <w:rsid w:val="00C77CC7"/>
    <w:rsid w:val="00C80214"/>
    <w:rsid w:val="00C822B1"/>
    <w:rsid w:val="00C829B9"/>
    <w:rsid w:val="00C841DD"/>
    <w:rsid w:val="00C859A1"/>
    <w:rsid w:val="00C90DD6"/>
    <w:rsid w:val="00C91FCA"/>
    <w:rsid w:val="00CA1DEE"/>
    <w:rsid w:val="00CA2B3F"/>
    <w:rsid w:val="00CA4D28"/>
    <w:rsid w:val="00CA4F58"/>
    <w:rsid w:val="00CA5ABD"/>
    <w:rsid w:val="00CB1015"/>
    <w:rsid w:val="00CC27F1"/>
    <w:rsid w:val="00CC705C"/>
    <w:rsid w:val="00CD0B73"/>
    <w:rsid w:val="00CD0D20"/>
    <w:rsid w:val="00CD3521"/>
    <w:rsid w:val="00CE452B"/>
    <w:rsid w:val="00CE5363"/>
    <w:rsid w:val="00CE67CA"/>
    <w:rsid w:val="00CE6C2C"/>
    <w:rsid w:val="00CF3B93"/>
    <w:rsid w:val="00CF3F19"/>
    <w:rsid w:val="00CF4BD5"/>
    <w:rsid w:val="00D07252"/>
    <w:rsid w:val="00D105D9"/>
    <w:rsid w:val="00D145F9"/>
    <w:rsid w:val="00D176BC"/>
    <w:rsid w:val="00D204D8"/>
    <w:rsid w:val="00D209AF"/>
    <w:rsid w:val="00D21F23"/>
    <w:rsid w:val="00D25909"/>
    <w:rsid w:val="00D261DD"/>
    <w:rsid w:val="00D3331B"/>
    <w:rsid w:val="00D33FBF"/>
    <w:rsid w:val="00D37B41"/>
    <w:rsid w:val="00D41F1E"/>
    <w:rsid w:val="00D43627"/>
    <w:rsid w:val="00D43DAD"/>
    <w:rsid w:val="00D44020"/>
    <w:rsid w:val="00D46237"/>
    <w:rsid w:val="00D51F36"/>
    <w:rsid w:val="00D56D25"/>
    <w:rsid w:val="00D6487F"/>
    <w:rsid w:val="00D701D6"/>
    <w:rsid w:val="00D7309C"/>
    <w:rsid w:val="00D75060"/>
    <w:rsid w:val="00D75CE4"/>
    <w:rsid w:val="00D8052F"/>
    <w:rsid w:val="00D83618"/>
    <w:rsid w:val="00D8422F"/>
    <w:rsid w:val="00D84959"/>
    <w:rsid w:val="00D94462"/>
    <w:rsid w:val="00DA26A6"/>
    <w:rsid w:val="00DA61DE"/>
    <w:rsid w:val="00DA79AF"/>
    <w:rsid w:val="00DB3EA5"/>
    <w:rsid w:val="00DB46FD"/>
    <w:rsid w:val="00DB5AC4"/>
    <w:rsid w:val="00DC09EB"/>
    <w:rsid w:val="00DC3F61"/>
    <w:rsid w:val="00DC536B"/>
    <w:rsid w:val="00DC572B"/>
    <w:rsid w:val="00DC5ED5"/>
    <w:rsid w:val="00DD43A8"/>
    <w:rsid w:val="00DE0296"/>
    <w:rsid w:val="00DE3C77"/>
    <w:rsid w:val="00DF4DE0"/>
    <w:rsid w:val="00E05517"/>
    <w:rsid w:val="00E10F93"/>
    <w:rsid w:val="00E14569"/>
    <w:rsid w:val="00E167DD"/>
    <w:rsid w:val="00E17744"/>
    <w:rsid w:val="00E265D3"/>
    <w:rsid w:val="00E3034F"/>
    <w:rsid w:val="00E313BF"/>
    <w:rsid w:val="00E337FD"/>
    <w:rsid w:val="00E34552"/>
    <w:rsid w:val="00E371D2"/>
    <w:rsid w:val="00E4362A"/>
    <w:rsid w:val="00E57204"/>
    <w:rsid w:val="00E62146"/>
    <w:rsid w:val="00E64505"/>
    <w:rsid w:val="00E7144C"/>
    <w:rsid w:val="00E71945"/>
    <w:rsid w:val="00E73270"/>
    <w:rsid w:val="00E80F43"/>
    <w:rsid w:val="00E85B65"/>
    <w:rsid w:val="00E8676C"/>
    <w:rsid w:val="00E971E4"/>
    <w:rsid w:val="00EA00D7"/>
    <w:rsid w:val="00EA220C"/>
    <w:rsid w:val="00EA3826"/>
    <w:rsid w:val="00EA4E2E"/>
    <w:rsid w:val="00EA5D71"/>
    <w:rsid w:val="00EA6C98"/>
    <w:rsid w:val="00EA6CA4"/>
    <w:rsid w:val="00EA79BA"/>
    <w:rsid w:val="00EB02D3"/>
    <w:rsid w:val="00EB0736"/>
    <w:rsid w:val="00EB1E28"/>
    <w:rsid w:val="00EB6919"/>
    <w:rsid w:val="00EC0238"/>
    <w:rsid w:val="00EC0DBF"/>
    <w:rsid w:val="00EC65D9"/>
    <w:rsid w:val="00ED50DD"/>
    <w:rsid w:val="00ED5947"/>
    <w:rsid w:val="00ED6AC6"/>
    <w:rsid w:val="00ED72DA"/>
    <w:rsid w:val="00EE3763"/>
    <w:rsid w:val="00EF0AFF"/>
    <w:rsid w:val="00EF2337"/>
    <w:rsid w:val="00EF24AD"/>
    <w:rsid w:val="00EF24E5"/>
    <w:rsid w:val="00F0555D"/>
    <w:rsid w:val="00F05ADD"/>
    <w:rsid w:val="00F05E04"/>
    <w:rsid w:val="00F0679D"/>
    <w:rsid w:val="00F10CF9"/>
    <w:rsid w:val="00F21B53"/>
    <w:rsid w:val="00F21DAD"/>
    <w:rsid w:val="00F277DB"/>
    <w:rsid w:val="00F27929"/>
    <w:rsid w:val="00F27FC7"/>
    <w:rsid w:val="00F30CF0"/>
    <w:rsid w:val="00F31501"/>
    <w:rsid w:val="00F3243B"/>
    <w:rsid w:val="00F3277C"/>
    <w:rsid w:val="00F3564B"/>
    <w:rsid w:val="00F369FF"/>
    <w:rsid w:val="00F42373"/>
    <w:rsid w:val="00F43D80"/>
    <w:rsid w:val="00F443C9"/>
    <w:rsid w:val="00F50ABB"/>
    <w:rsid w:val="00F56054"/>
    <w:rsid w:val="00F6205D"/>
    <w:rsid w:val="00F63A75"/>
    <w:rsid w:val="00F654A2"/>
    <w:rsid w:val="00F72816"/>
    <w:rsid w:val="00F800F8"/>
    <w:rsid w:val="00F80700"/>
    <w:rsid w:val="00F83362"/>
    <w:rsid w:val="00F917C8"/>
    <w:rsid w:val="00F94A7F"/>
    <w:rsid w:val="00F952E4"/>
    <w:rsid w:val="00F957EE"/>
    <w:rsid w:val="00F95C8C"/>
    <w:rsid w:val="00F970E0"/>
    <w:rsid w:val="00F978F9"/>
    <w:rsid w:val="00F97A29"/>
    <w:rsid w:val="00FA2D91"/>
    <w:rsid w:val="00FA37F3"/>
    <w:rsid w:val="00FA3B95"/>
    <w:rsid w:val="00FB1737"/>
    <w:rsid w:val="00FB173F"/>
    <w:rsid w:val="00FB20C4"/>
    <w:rsid w:val="00FB3E3D"/>
    <w:rsid w:val="00FB6224"/>
    <w:rsid w:val="00FC099C"/>
    <w:rsid w:val="00FC56E4"/>
    <w:rsid w:val="00FC6689"/>
    <w:rsid w:val="00FD6191"/>
    <w:rsid w:val="00FD6A44"/>
    <w:rsid w:val="00FD6FAF"/>
    <w:rsid w:val="00FD79F0"/>
    <w:rsid w:val="00FD7E5A"/>
    <w:rsid w:val="00FE33BB"/>
    <w:rsid w:val="00FE63CD"/>
    <w:rsid w:val="00FE7442"/>
    <w:rsid w:val="00FF0A8C"/>
    <w:rsid w:val="00FF1E5F"/>
    <w:rsid w:val="00FF7590"/>
    <w:rsid w:val="010107E6"/>
    <w:rsid w:val="08E1E968"/>
    <w:rsid w:val="10C3EF42"/>
    <w:rsid w:val="1B9EFCE5"/>
    <w:rsid w:val="2373BF25"/>
    <w:rsid w:val="28477F79"/>
    <w:rsid w:val="2A4E5E1E"/>
    <w:rsid w:val="2C1DDF5D"/>
    <w:rsid w:val="2C6FE03E"/>
    <w:rsid w:val="2F75D23B"/>
    <w:rsid w:val="34160549"/>
    <w:rsid w:val="36AB03AC"/>
    <w:rsid w:val="37C363BA"/>
    <w:rsid w:val="3A2D1CC9"/>
    <w:rsid w:val="3BAAF145"/>
    <w:rsid w:val="3E6C4B0B"/>
    <w:rsid w:val="4CB61422"/>
    <w:rsid w:val="5519C045"/>
    <w:rsid w:val="5A215227"/>
    <w:rsid w:val="5C72F449"/>
    <w:rsid w:val="5DADC8D3"/>
    <w:rsid w:val="61760AA6"/>
    <w:rsid w:val="61B6738C"/>
    <w:rsid w:val="69942348"/>
    <w:rsid w:val="6EBA0CE6"/>
    <w:rsid w:val="73A7A22C"/>
    <w:rsid w:val="752538B5"/>
    <w:rsid w:val="79BB2244"/>
    <w:rsid w:val="7B5027B8"/>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12121"/>
    </o:shapedefaults>
    <o:shapelayout v:ext="edit">
      <o:idmap v:ext="edit" data="2"/>
    </o:shapelayout>
  </w:shapeDefaults>
  <w:decimalSymbol w:val="."/>
  <w:listSeparator w:val=","/>
  <w14:docId w14:val="1A37370F"/>
  <w15:chartTrackingRefBased/>
  <w15:docId w15:val="{2E4DA119-DE91-47E9-942B-987D4112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A5"/>
    <w:rPr>
      <w:rFonts w:ascii="Calibri" w:eastAsia="Calibri" w:hAnsi="Calibri" w:cs="Calibri"/>
      <w:color w:val="000000"/>
      <w:lang w:eastAsia="es-419"/>
    </w:rPr>
  </w:style>
  <w:style w:type="paragraph" w:styleId="Heading1">
    <w:name w:val="heading 1"/>
    <w:basedOn w:val="Normal"/>
    <w:link w:val="Heading1Char"/>
    <w:uiPriority w:val="9"/>
    <w:qFormat/>
    <w:rsid w:val="007A4768"/>
    <w:pPr>
      <w:spacing w:before="100" w:beforeAutospacing="1" w:after="100" w:afterAutospacing="1" w:line="240" w:lineRule="auto"/>
      <w:outlineLvl w:val="0"/>
    </w:pPr>
    <w:rPr>
      <w:rFonts w:asciiTheme="minorHAnsi" w:eastAsia="Times New Roman" w:hAnsiTheme="minorHAnsi" w:cs="Times New Roman"/>
      <w:b/>
      <w:bCs/>
      <w:color w:val="auto"/>
      <w:kern w:val="36"/>
      <w:szCs w:val="48"/>
      <w:lang w:val="es-MX" w:eastAsia="es-MX"/>
    </w:rPr>
  </w:style>
  <w:style w:type="paragraph" w:styleId="Heading2">
    <w:name w:val="heading 2"/>
    <w:basedOn w:val="Normal"/>
    <w:next w:val="Normal"/>
    <w:link w:val="Heading2Char"/>
    <w:uiPriority w:val="9"/>
    <w:semiHidden/>
    <w:unhideWhenUsed/>
    <w:qFormat/>
    <w:rsid w:val="002E5C2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700E4F"/>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4A5"/>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54A5"/>
    <w:rPr>
      <w:rFonts w:ascii="Calibri" w:eastAsia="Calibri" w:hAnsi="Calibri" w:cs="Calibri"/>
      <w:color w:val="000000"/>
      <w:lang w:eastAsia="es-419"/>
    </w:rPr>
  </w:style>
  <w:style w:type="paragraph" w:styleId="Footer">
    <w:name w:val="footer"/>
    <w:basedOn w:val="Normal"/>
    <w:link w:val="FooterChar"/>
    <w:uiPriority w:val="99"/>
    <w:unhideWhenUsed/>
    <w:rsid w:val="001154A5"/>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54A5"/>
    <w:rPr>
      <w:rFonts w:ascii="Calibri" w:eastAsia="Calibri" w:hAnsi="Calibri" w:cs="Calibri"/>
      <w:color w:val="000000"/>
      <w:lang w:eastAsia="es-419"/>
    </w:rPr>
  </w:style>
  <w:style w:type="character" w:styleId="Hyperlink">
    <w:name w:val="Hyperlink"/>
    <w:basedOn w:val="DefaultParagraphFont"/>
    <w:uiPriority w:val="99"/>
    <w:unhideWhenUsed/>
    <w:rsid w:val="00B3115C"/>
    <w:rPr>
      <w:color w:val="467886" w:themeColor="hyperlink"/>
      <w:u w:val="single"/>
    </w:rPr>
  </w:style>
  <w:style w:type="character" w:styleId="UnresolvedMention">
    <w:name w:val="Unresolved Mention"/>
    <w:basedOn w:val="DefaultParagraphFont"/>
    <w:uiPriority w:val="99"/>
    <w:semiHidden/>
    <w:unhideWhenUsed/>
    <w:rsid w:val="00B3115C"/>
    <w:rPr>
      <w:color w:val="605E5C"/>
      <w:shd w:val="clear" w:color="auto" w:fill="E1DFDD"/>
    </w:rPr>
  </w:style>
  <w:style w:type="character" w:customStyle="1" w:styleId="Heading1Char">
    <w:name w:val="Heading 1 Char"/>
    <w:basedOn w:val="DefaultParagraphFont"/>
    <w:link w:val="Heading1"/>
    <w:uiPriority w:val="9"/>
    <w:rsid w:val="007A4768"/>
    <w:rPr>
      <w:rFonts w:eastAsia="Times New Roman" w:cs="Times New Roman"/>
      <w:b/>
      <w:bCs/>
      <w:kern w:val="36"/>
      <w:szCs w:val="48"/>
      <w:lang w:val="es-MX" w:eastAsia="es-MX"/>
    </w:rPr>
  </w:style>
  <w:style w:type="paragraph" w:styleId="ListParagraph">
    <w:name w:val="List Paragraph"/>
    <w:basedOn w:val="Normal"/>
    <w:uiPriority w:val="34"/>
    <w:qFormat/>
    <w:rsid w:val="001952E6"/>
    <w:pPr>
      <w:ind w:left="720"/>
      <w:contextualSpacing/>
    </w:pPr>
  </w:style>
  <w:style w:type="character" w:styleId="FollowedHyperlink">
    <w:name w:val="FollowedHyperlink"/>
    <w:basedOn w:val="DefaultParagraphFont"/>
    <w:uiPriority w:val="99"/>
    <w:semiHidden/>
    <w:unhideWhenUsed/>
    <w:rsid w:val="00FC099C"/>
    <w:rPr>
      <w:color w:val="96607D" w:themeColor="followedHyperlink"/>
      <w:u w:val="single"/>
    </w:rPr>
  </w:style>
  <w:style w:type="paragraph" w:styleId="Subtitle">
    <w:name w:val="Subtitle"/>
    <w:basedOn w:val="Normal"/>
    <w:next w:val="Normal"/>
    <w:link w:val="SubtitleChar"/>
    <w:uiPriority w:val="11"/>
    <w:qFormat/>
    <w:rsid w:val="00242E8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42E8C"/>
    <w:rPr>
      <w:rFonts w:eastAsiaTheme="minorEastAsia"/>
      <w:color w:val="5A5A5A" w:themeColor="text1" w:themeTint="A5"/>
      <w:spacing w:val="15"/>
      <w:lang w:eastAsia="es-419"/>
    </w:rPr>
  </w:style>
  <w:style w:type="paragraph" w:styleId="TOCHeading">
    <w:name w:val="TOC Heading"/>
    <w:basedOn w:val="Heading1"/>
    <w:next w:val="Normal"/>
    <w:uiPriority w:val="39"/>
    <w:unhideWhenUsed/>
    <w:qFormat/>
    <w:rsid w:val="00242E8C"/>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lang w:val="en-US" w:eastAsia="en-US"/>
    </w:rPr>
  </w:style>
  <w:style w:type="paragraph" w:styleId="TOC1">
    <w:name w:val="toc 1"/>
    <w:basedOn w:val="Normal"/>
    <w:next w:val="Normal"/>
    <w:autoRedefine/>
    <w:uiPriority w:val="39"/>
    <w:unhideWhenUsed/>
    <w:rsid w:val="000B37A1"/>
    <w:pPr>
      <w:tabs>
        <w:tab w:val="right" w:leader="dot" w:pos="8494"/>
      </w:tabs>
      <w:spacing w:after="100" w:line="480" w:lineRule="auto"/>
    </w:pPr>
  </w:style>
  <w:style w:type="paragraph" w:styleId="Title">
    <w:name w:val="Title"/>
    <w:basedOn w:val="Normal"/>
    <w:next w:val="Normal"/>
    <w:link w:val="TitleChar"/>
    <w:uiPriority w:val="10"/>
    <w:qFormat/>
    <w:rsid w:val="00242E8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42E8C"/>
    <w:rPr>
      <w:rFonts w:asciiTheme="majorHAnsi" w:eastAsiaTheme="majorEastAsia" w:hAnsiTheme="majorHAnsi" w:cstheme="majorBidi"/>
      <w:spacing w:val="-10"/>
      <w:kern w:val="28"/>
      <w:sz w:val="56"/>
      <w:szCs w:val="56"/>
      <w:lang w:eastAsia="es-419"/>
    </w:rPr>
  </w:style>
  <w:style w:type="paragraph" w:styleId="Caption">
    <w:name w:val="caption"/>
    <w:basedOn w:val="Normal"/>
    <w:next w:val="Normal"/>
    <w:uiPriority w:val="35"/>
    <w:unhideWhenUsed/>
    <w:qFormat/>
    <w:rsid w:val="00E85B65"/>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083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MX" w:eastAsia="es-MX"/>
    </w:rPr>
  </w:style>
  <w:style w:type="character" w:customStyle="1" w:styleId="HTMLPreformattedChar">
    <w:name w:val="HTML Preformatted Char"/>
    <w:basedOn w:val="DefaultParagraphFont"/>
    <w:link w:val="HTMLPreformatted"/>
    <w:uiPriority w:val="99"/>
    <w:semiHidden/>
    <w:rsid w:val="0008357B"/>
    <w:rPr>
      <w:rFonts w:ascii="Courier New" w:eastAsia="Times New Roman" w:hAnsi="Courier New" w:cs="Courier New"/>
      <w:sz w:val="20"/>
      <w:szCs w:val="20"/>
      <w:lang w:val="es-MX" w:eastAsia="es-MX"/>
    </w:rPr>
  </w:style>
  <w:style w:type="character" w:customStyle="1" w:styleId="mtk1">
    <w:name w:val="mtk1"/>
    <w:basedOn w:val="DefaultParagraphFont"/>
    <w:rsid w:val="00D261DD"/>
  </w:style>
  <w:style w:type="character" w:customStyle="1" w:styleId="Heading3Char">
    <w:name w:val="Heading 3 Char"/>
    <w:basedOn w:val="DefaultParagraphFont"/>
    <w:link w:val="Heading3"/>
    <w:uiPriority w:val="9"/>
    <w:semiHidden/>
    <w:rsid w:val="00700E4F"/>
    <w:rPr>
      <w:rFonts w:asciiTheme="majorHAnsi" w:eastAsiaTheme="majorEastAsia" w:hAnsiTheme="majorHAnsi" w:cstheme="majorBidi"/>
      <w:color w:val="0A2F40" w:themeColor="accent1" w:themeShade="7F"/>
      <w:sz w:val="24"/>
      <w:szCs w:val="24"/>
      <w:lang w:eastAsia="es-419"/>
    </w:rPr>
  </w:style>
  <w:style w:type="paragraph" w:styleId="CommentText">
    <w:name w:val="annotation text"/>
    <w:basedOn w:val="Normal"/>
    <w:link w:val="CommentTextChar"/>
    <w:uiPriority w:val="99"/>
    <w:semiHidden/>
    <w:unhideWhenUsed/>
    <w:rsid w:val="00753783"/>
    <w:pPr>
      <w:spacing w:line="240" w:lineRule="auto"/>
    </w:pPr>
    <w:rPr>
      <w:sz w:val="20"/>
      <w:szCs w:val="20"/>
    </w:rPr>
  </w:style>
  <w:style w:type="character" w:customStyle="1" w:styleId="CommentTextChar">
    <w:name w:val="Comment Text Char"/>
    <w:basedOn w:val="DefaultParagraphFont"/>
    <w:link w:val="CommentText"/>
    <w:uiPriority w:val="99"/>
    <w:semiHidden/>
    <w:rsid w:val="00753783"/>
    <w:rPr>
      <w:rFonts w:ascii="Calibri" w:eastAsia="Calibri" w:hAnsi="Calibri" w:cs="Calibri"/>
      <w:color w:val="000000"/>
      <w:sz w:val="20"/>
      <w:szCs w:val="20"/>
      <w:lang w:eastAsia="es-419"/>
    </w:rPr>
  </w:style>
  <w:style w:type="character" w:styleId="CommentReference">
    <w:name w:val="annotation reference"/>
    <w:basedOn w:val="DefaultParagraphFont"/>
    <w:uiPriority w:val="99"/>
    <w:semiHidden/>
    <w:unhideWhenUsed/>
    <w:rsid w:val="00753783"/>
    <w:rPr>
      <w:sz w:val="16"/>
      <w:szCs w:val="16"/>
    </w:rPr>
  </w:style>
  <w:style w:type="character" w:customStyle="1" w:styleId="Heading2Char">
    <w:name w:val="Heading 2 Char"/>
    <w:basedOn w:val="DefaultParagraphFont"/>
    <w:link w:val="Heading2"/>
    <w:uiPriority w:val="9"/>
    <w:semiHidden/>
    <w:rsid w:val="002E5C20"/>
    <w:rPr>
      <w:rFonts w:asciiTheme="majorHAnsi" w:eastAsiaTheme="majorEastAsia" w:hAnsiTheme="majorHAnsi" w:cstheme="majorBidi"/>
      <w:color w:val="0F4761" w:themeColor="accent1" w:themeShade="BF"/>
      <w:sz w:val="26"/>
      <w:szCs w:val="26"/>
      <w:lang w:eastAsia="es-419"/>
    </w:rPr>
  </w:style>
  <w:style w:type="paragraph" w:styleId="NormalWeb">
    <w:name w:val="Normal (Web)"/>
    <w:basedOn w:val="Normal"/>
    <w:uiPriority w:val="99"/>
    <w:semiHidden/>
    <w:unhideWhenUsed/>
    <w:rsid w:val="002E5C2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customStyle="1" w:styleId="mjxassistivemathml">
    <w:name w:val="mjx_assistive_mathml"/>
    <w:basedOn w:val="DefaultParagraphFont"/>
    <w:rsid w:val="002E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0373">
      <w:bodyDiv w:val="1"/>
      <w:marLeft w:val="0"/>
      <w:marRight w:val="0"/>
      <w:marTop w:val="0"/>
      <w:marBottom w:val="0"/>
      <w:divBdr>
        <w:top w:val="none" w:sz="0" w:space="0" w:color="auto"/>
        <w:left w:val="none" w:sz="0" w:space="0" w:color="auto"/>
        <w:bottom w:val="none" w:sz="0" w:space="0" w:color="auto"/>
        <w:right w:val="none" w:sz="0" w:space="0" w:color="auto"/>
      </w:divBdr>
      <w:divsChild>
        <w:div w:id="1725710691">
          <w:marLeft w:val="0"/>
          <w:marRight w:val="0"/>
          <w:marTop w:val="0"/>
          <w:marBottom w:val="0"/>
          <w:divBdr>
            <w:top w:val="none" w:sz="0" w:space="0" w:color="auto"/>
            <w:left w:val="none" w:sz="0" w:space="0" w:color="auto"/>
            <w:bottom w:val="none" w:sz="0" w:space="0" w:color="auto"/>
            <w:right w:val="none" w:sz="0" w:space="0" w:color="auto"/>
          </w:divBdr>
          <w:divsChild>
            <w:div w:id="302469378">
              <w:marLeft w:val="0"/>
              <w:marRight w:val="0"/>
              <w:marTop w:val="0"/>
              <w:marBottom w:val="0"/>
              <w:divBdr>
                <w:top w:val="none" w:sz="0" w:space="0" w:color="auto"/>
                <w:left w:val="none" w:sz="0" w:space="0" w:color="auto"/>
                <w:bottom w:val="none" w:sz="0" w:space="0" w:color="auto"/>
                <w:right w:val="none" w:sz="0" w:space="0" w:color="auto"/>
              </w:divBdr>
            </w:div>
            <w:div w:id="393504679">
              <w:marLeft w:val="0"/>
              <w:marRight w:val="0"/>
              <w:marTop w:val="0"/>
              <w:marBottom w:val="0"/>
              <w:divBdr>
                <w:top w:val="none" w:sz="0" w:space="0" w:color="auto"/>
                <w:left w:val="none" w:sz="0" w:space="0" w:color="auto"/>
                <w:bottom w:val="none" w:sz="0" w:space="0" w:color="auto"/>
                <w:right w:val="none" w:sz="0" w:space="0" w:color="auto"/>
              </w:divBdr>
            </w:div>
            <w:div w:id="717902635">
              <w:marLeft w:val="0"/>
              <w:marRight w:val="0"/>
              <w:marTop w:val="0"/>
              <w:marBottom w:val="0"/>
              <w:divBdr>
                <w:top w:val="none" w:sz="0" w:space="0" w:color="auto"/>
                <w:left w:val="none" w:sz="0" w:space="0" w:color="auto"/>
                <w:bottom w:val="none" w:sz="0" w:space="0" w:color="auto"/>
                <w:right w:val="none" w:sz="0" w:space="0" w:color="auto"/>
              </w:divBdr>
            </w:div>
            <w:div w:id="759640096">
              <w:marLeft w:val="0"/>
              <w:marRight w:val="0"/>
              <w:marTop w:val="0"/>
              <w:marBottom w:val="0"/>
              <w:divBdr>
                <w:top w:val="none" w:sz="0" w:space="0" w:color="auto"/>
                <w:left w:val="none" w:sz="0" w:space="0" w:color="auto"/>
                <w:bottom w:val="none" w:sz="0" w:space="0" w:color="auto"/>
                <w:right w:val="none" w:sz="0" w:space="0" w:color="auto"/>
              </w:divBdr>
            </w:div>
            <w:div w:id="1357463380">
              <w:marLeft w:val="0"/>
              <w:marRight w:val="0"/>
              <w:marTop w:val="0"/>
              <w:marBottom w:val="0"/>
              <w:divBdr>
                <w:top w:val="none" w:sz="0" w:space="0" w:color="auto"/>
                <w:left w:val="none" w:sz="0" w:space="0" w:color="auto"/>
                <w:bottom w:val="none" w:sz="0" w:space="0" w:color="auto"/>
                <w:right w:val="none" w:sz="0" w:space="0" w:color="auto"/>
              </w:divBdr>
            </w:div>
            <w:div w:id="18666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4205">
      <w:bodyDiv w:val="1"/>
      <w:marLeft w:val="0"/>
      <w:marRight w:val="0"/>
      <w:marTop w:val="0"/>
      <w:marBottom w:val="0"/>
      <w:divBdr>
        <w:top w:val="none" w:sz="0" w:space="0" w:color="auto"/>
        <w:left w:val="none" w:sz="0" w:space="0" w:color="auto"/>
        <w:bottom w:val="none" w:sz="0" w:space="0" w:color="auto"/>
        <w:right w:val="none" w:sz="0" w:space="0" w:color="auto"/>
      </w:divBdr>
    </w:div>
    <w:div w:id="84807344">
      <w:bodyDiv w:val="1"/>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sChild>
            <w:div w:id="557135621">
              <w:marLeft w:val="0"/>
              <w:marRight w:val="0"/>
              <w:marTop w:val="0"/>
              <w:marBottom w:val="0"/>
              <w:divBdr>
                <w:top w:val="none" w:sz="0" w:space="0" w:color="auto"/>
                <w:left w:val="none" w:sz="0" w:space="0" w:color="auto"/>
                <w:bottom w:val="none" w:sz="0" w:space="0" w:color="auto"/>
                <w:right w:val="none" w:sz="0" w:space="0" w:color="auto"/>
              </w:divBdr>
            </w:div>
            <w:div w:id="902788097">
              <w:marLeft w:val="0"/>
              <w:marRight w:val="0"/>
              <w:marTop w:val="0"/>
              <w:marBottom w:val="0"/>
              <w:divBdr>
                <w:top w:val="none" w:sz="0" w:space="0" w:color="auto"/>
                <w:left w:val="none" w:sz="0" w:space="0" w:color="auto"/>
                <w:bottom w:val="none" w:sz="0" w:space="0" w:color="auto"/>
                <w:right w:val="none" w:sz="0" w:space="0" w:color="auto"/>
              </w:divBdr>
            </w:div>
            <w:div w:id="998507653">
              <w:marLeft w:val="0"/>
              <w:marRight w:val="0"/>
              <w:marTop w:val="0"/>
              <w:marBottom w:val="0"/>
              <w:divBdr>
                <w:top w:val="none" w:sz="0" w:space="0" w:color="auto"/>
                <w:left w:val="none" w:sz="0" w:space="0" w:color="auto"/>
                <w:bottom w:val="none" w:sz="0" w:space="0" w:color="auto"/>
                <w:right w:val="none" w:sz="0" w:space="0" w:color="auto"/>
              </w:divBdr>
            </w:div>
            <w:div w:id="1507669934">
              <w:marLeft w:val="0"/>
              <w:marRight w:val="0"/>
              <w:marTop w:val="0"/>
              <w:marBottom w:val="0"/>
              <w:divBdr>
                <w:top w:val="none" w:sz="0" w:space="0" w:color="auto"/>
                <w:left w:val="none" w:sz="0" w:space="0" w:color="auto"/>
                <w:bottom w:val="none" w:sz="0" w:space="0" w:color="auto"/>
                <w:right w:val="none" w:sz="0" w:space="0" w:color="auto"/>
              </w:divBdr>
            </w:div>
            <w:div w:id="1678775345">
              <w:marLeft w:val="0"/>
              <w:marRight w:val="0"/>
              <w:marTop w:val="0"/>
              <w:marBottom w:val="0"/>
              <w:divBdr>
                <w:top w:val="none" w:sz="0" w:space="0" w:color="auto"/>
                <w:left w:val="none" w:sz="0" w:space="0" w:color="auto"/>
                <w:bottom w:val="none" w:sz="0" w:space="0" w:color="auto"/>
                <w:right w:val="none" w:sz="0" w:space="0" w:color="auto"/>
              </w:divBdr>
            </w:div>
            <w:div w:id="1940871348">
              <w:marLeft w:val="0"/>
              <w:marRight w:val="0"/>
              <w:marTop w:val="0"/>
              <w:marBottom w:val="0"/>
              <w:divBdr>
                <w:top w:val="none" w:sz="0" w:space="0" w:color="auto"/>
                <w:left w:val="none" w:sz="0" w:space="0" w:color="auto"/>
                <w:bottom w:val="none" w:sz="0" w:space="0" w:color="auto"/>
                <w:right w:val="none" w:sz="0" w:space="0" w:color="auto"/>
              </w:divBdr>
            </w:div>
            <w:div w:id="2023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73">
      <w:bodyDiv w:val="1"/>
      <w:marLeft w:val="0"/>
      <w:marRight w:val="0"/>
      <w:marTop w:val="0"/>
      <w:marBottom w:val="0"/>
      <w:divBdr>
        <w:top w:val="none" w:sz="0" w:space="0" w:color="auto"/>
        <w:left w:val="none" w:sz="0" w:space="0" w:color="auto"/>
        <w:bottom w:val="none" w:sz="0" w:space="0" w:color="auto"/>
        <w:right w:val="none" w:sz="0" w:space="0" w:color="auto"/>
      </w:divBdr>
    </w:div>
    <w:div w:id="101848125">
      <w:bodyDiv w:val="1"/>
      <w:marLeft w:val="0"/>
      <w:marRight w:val="0"/>
      <w:marTop w:val="0"/>
      <w:marBottom w:val="0"/>
      <w:divBdr>
        <w:top w:val="none" w:sz="0" w:space="0" w:color="auto"/>
        <w:left w:val="none" w:sz="0" w:space="0" w:color="auto"/>
        <w:bottom w:val="none" w:sz="0" w:space="0" w:color="auto"/>
        <w:right w:val="none" w:sz="0" w:space="0" w:color="auto"/>
      </w:divBdr>
      <w:divsChild>
        <w:div w:id="1821799906">
          <w:marLeft w:val="0"/>
          <w:marRight w:val="0"/>
          <w:marTop w:val="0"/>
          <w:marBottom w:val="0"/>
          <w:divBdr>
            <w:top w:val="none" w:sz="0" w:space="0" w:color="auto"/>
            <w:left w:val="none" w:sz="0" w:space="0" w:color="auto"/>
            <w:bottom w:val="none" w:sz="0" w:space="0" w:color="auto"/>
            <w:right w:val="none" w:sz="0" w:space="0" w:color="auto"/>
          </w:divBdr>
          <w:divsChild>
            <w:div w:id="600795439">
              <w:marLeft w:val="0"/>
              <w:marRight w:val="0"/>
              <w:marTop w:val="0"/>
              <w:marBottom w:val="0"/>
              <w:divBdr>
                <w:top w:val="none" w:sz="0" w:space="0" w:color="auto"/>
                <w:left w:val="none" w:sz="0" w:space="0" w:color="auto"/>
                <w:bottom w:val="none" w:sz="0" w:space="0" w:color="auto"/>
                <w:right w:val="none" w:sz="0" w:space="0" w:color="auto"/>
              </w:divBdr>
            </w:div>
            <w:div w:id="1406028298">
              <w:marLeft w:val="0"/>
              <w:marRight w:val="0"/>
              <w:marTop w:val="0"/>
              <w:marBottom w:val="0"/>
              <w:divBdr>
                <w:top w:val="none" w:sz="0" w:space="0" w:color="auto"/>
                <w:left w:val="none" w:sz="0" w:space="0" w:color="auto"/>
                <w:bottom w:val="none" w:sz="0" w:space="0" w:color="auto"/>
                <w:right w:val="none" w:sz="0" w:space="0" w:color="auto"/>
              </w:divBdr>
            </w:div>
            <w:div w:id="1453596830">
              <w:marLeft w:val="0"/>
              <w:marRight w:val="0"/>
              <w:marTop w:val="0"/>
              <w:marBottom w:val="0"/>
              <w:divBdr>
                <w:top w:val="none" w:sz="0" w:space="0" w:color="auto"/>
                <w:left w:val="none" w:sz="0" w:space="0" w:color="auto"/>
                <w:bottom w:val="none" w:sz="0" w:space="0" w:color="auto"/>
                <w:right w:val="none" w:sz="0" w:space="0" w:color="auto"/>
              </w:divBdr>
            </w:div>
            <w:div w:id="1500999037">
              <w:marLeft w:val="0"/>
              <w:marRight w:val="0"/>
              <w:marTop w:val="0"/>
              <w:marBottom w:val="0"/>
              <w:divBdr>
                <w:top w:val="none" w:sz="0" w:space="0" w:color="auto"/>
                <w:left w:val="none" w:sz="0" w:space="0" w:color="auto"/>
                <w:bottom w:val="none" w:sz="0" w:space="0" w:color="auto"/>
                <w:right w:val="none" w:sz="0" w:space="0" w:color="auto"/>
              </w:divBdr>
            </w:div>
            <w:div w:id="1813987685">
              <w:marLeft w:val="0"/>
              <w:marRight w:val="0"/>
              <w:marTop w:val="0"/>
              <w:marBottom w:val="0"/>
              <w:divBdr>
                <w:top w:val="none" w:sz="0" w:space="0" w:color="auto"/>
                <w:left w:val="none" w:sz="0" w:space="0" w:color="auto"/>
                <w:bottom w:val="none" w:sz="0" w:space="0" w:color="auto"/>
                <w:right w:val="none" w:sz="0" w:space="0" w:color="auto"/>
              </w:divBdr>
            </w:div>
            <w:div w:id="1843157776">
              <w:marLeft w:val="0"/>
              <w:marRight w:val="0"/>
              <w:marTop w:val="0"/>
              <w:marBottom w:val="0"/>
              <w:divBdr>
                <w:top w:val="none" w:sz="0" w:space="0" w:color="auto"/>
                <w:left w:val="none" w:sz="0" w:space="0" w:color="auto"/>
                <w:bottom w:val="none" w:sz="0" w:space="0" w:color="auto"/>
                <w:right w:val="none" w:sz="0" w:space="0" w:color="auto"/>
              </w:divBdr>
            </w:div>
            <w:div w:id="1853102648">
              <w:marLeft w:val="0"/>
              <w:marRight w:val="0"/>
              <w:marTop w:val="0"/>
              <w:marBottom w:val="0"/>
              <w:divBdr>
                <w:top w:val="none" w:sz="0" w:space="0" w:color="auto"/>
                <w:left w:val="none" w:sz="0" w:space="0" w:color="auto"/>
                <w:bottom w:val="none" w:sz="0" w:space="0" w:color="auto"/>
                <w:right w:val="none" w:sz="0" w:space="0" w:color="auto"/>
              </w:divBdr>
            </w:div>
            <w:div w:id="21272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1913">
      <w:bodyDiv w:val="1"/>
      <w:marLeft w:val="0"/>
      <w:marRight w:val="0"/>
      <w:marTop w:val="0"/>
      <w:marBottom w:val="0"/>
      <w:divBdr>
        <w:top w:val="none" w:sz="0" w:space="0" w:color="auto"/>
        <w:left w:val="none" w:sz="0" w:space="0" w:color="auto"/>
        <w:bottom w:val="none" w:sz="0" w:space="0" w:color="auto"/>
        <w:right w:val="none" w:sz="0" w:space="0" w:color="auto"/>
      </w:divBdr>
    </w:div>
    <w:div w:id="147942659">
      <w:bodyDiv w:val="1"/>
      <w:marLeft w:val="0"/>
      <w:marRight w:val="0"/>
      <w:marTop w:val="0"/>
      <w:marBottom w:val="0"/>
      <w:divBdr>
        <w:top w:val="none" w:sz="0" w:space="0" w:color="auto"/>
        <w:left w:val="none" w:sz="0" w:space="0" w:color="auto"/>
        <w:bottom w:val="none" w:sz="0" w:space="0" w:color="auto"/>
        <w:right w:val="none" w:sz="0" w:space="0" w:color="auto"/>
      </w:divBdr>
    </w:div>
    <w:div w:id="174273364">
      <w:bodyDiv w:val="1"/>
      <w:marLeft w:val="0"/>
      <w:marRight w:val="0"/>
      <w:marTop w:val="0"/>
      <w:marBottom w:val="0"/>
      <w:divBdr>
        <w:top w:val="none" w:sz="0" w:space="0" w:color="auto"/>
        <w:left w:val="none" w:sz="0" w:space="0" w:color="auto"/>
        <w:bottom w:val="none" w:sz="0" w:space="0" w:color="auto"/>
        <w:right w:val="none" w:sz="0" w:space="0" w:color="auto"/>
      </w:divBdr>
    </w:div>
    <w:div w:id="189609169">
      <w:bodyDiv w:val="1"/>
      <w:marLeft w:val="0"/>
      <w:marRight w:val="0"/>
      <w:marTop w:val="0"/>
      <w:marBottom w:val="0"/>
      <w:divBdr>
        <w:top w:val="none" w:sz="0" w:space="0" w:color="auto"/>
        <w:left w:val="none" w:sz="0" w:space="0" w:color="auto"/>
        <w:bottom w:val="none" w:sz="0" w:space="0" w:color="auto"/>
        <w:right w:val="none" w:sz="0" w:space="0" w:color="auto"/>
      </w:divBdr>
    </w:div>
    <w:div w:id="220020634">
      <w:bodyDiv w:val="1"/>
      <w:marLeft w:val="0"/>
      <w:marRight w:val="0"/>
      <w:marTop w:val="0"/>
      <w:marBottom w:val="0"/>
      <w:divBdr>
        <w:top w:val="none" w:sz="0" w:space="0" w:color="auto"/>
        <w:left w:val="none" w:sz="0" w:space="0" w:color="auto"/>
        <w:bottom w:val="none" w:sz="0" w:space="0" w:color="auto"/>
        <w:right w:val="none" w:sz="0" w:space="0" w:color="auto"/>
      </w:divBdr>
      <w:divsChild>
        <w:div w:id="1445078706">
          <w:marLeft w:val="0"/>
          <w:marRight w:val="0"/>
          <w:marTop w:val="0"/>
          <w:marBottom w:val="0"/>
          <w:divBdr>
            <w:top w:val="none" w:sz="0" w:space="0" w:color="auto"/>
            <w:left w:val="none" w:sz="0" w:space="0" w:color="auto"/>
            <w:bottom w:val="none" w:sz="0" w:space="0" w:color="auto"/>
            <w:right w:val="none" w:sz="0" w:space="0" w:color="auto"/>
          </w:divBdr>
          <w:divsChild>
            <w:div w:id="7175803">
              <w:marLeft w:val="0"/>
              <w:marRight w:val="0"/>
              <w:marTop w:val="0"/>
              <w:marBottom w:val="0"/>
              <w:divBdr>
                <w:top w:val="none" w:sz="0" w:space="0" w:color="auto"/>
                <w:left w:val="none" w:sz="0" w:space="0" w:color="auto"/>
                <w:bottom w:val="none" w:sz="0" w:space="0" w:color="auto"/>
                <w:right w:val="none" w:sz="0" w:space="0" w:color="auto"/>
              </w:divBdr>
            </w:div>
            <w:div w:id="544491400">
              <w:marLeft w:val="0"/>
              <w:marRight w:val="0"/>
              <w:marTop w:val="0"/>
              <w:marBottom w:val="0"/>
              <w:divBdr>
                <w:top w:val="none" w:sz="0" w:space="0" w:color="auto"/>
                <w:left w:val="none" w:sz="0" w:space="0" w:color="auto"/>
                <w:bottom w:val="none" w:sz="0" w:space="0" w:color="auto"/>
                <w:right w:val="none" w:sz="0" w:space="0" w:color="auto"/>
              </w:divBdr>
            </w:div>
            <w:div w:id="681665308">
              <w:marLeft w:val="0"/>
              <w:marRight w:val="0"/>
              <w:marTop w:val="0"/>
              <w:marBottom w:val="0"/>
              <w:divBdr>
                <w:top w:val="none" w:sz="0" w:space="0" w:color="auto"/>
                <w:left w:val="none" w:sz="0" w:space="0" w:color="auto"/>
                <w:bottom w:val="none" w:sz="0" w:space="0" w:color="auto"/>
                <w:right w:val="none" w:sz="0" w:space="0" w:color="auto"/>
              </w:divBdr>
            </w:div>
            <w:div w:id="1372074805">
              <w:marLeft w:val="0"/>
              <w:marRight w:val="0"/>
              <w:marTop w:val="0"/>
              <w:marBottom w:val="0"/>
              <w:divBdr>
                <w:top w:val="none" w:sz="0" w:space="0" w:color="auto"/>
                <w:left w:val="none" w:sz="0" w:space="0" w:color="auto"/>
                <w:bottom w:val="none" w:sz="0" w:space="0" w:color="auto"/>
                <w:right w:val="none" w:sz="0" w:space="0" w:color="auto"/>
              </w:divBdr>
            </w:div>
            <w:div w:id="1385133066">
              <w:marLeft w:val="0"/>
              <w:marRight w:val="0"/>
              <w:marTop w:val="0"/>
              <w:marBottom w:val="0"/>
              <w:divBdr>
                <w:top w:val="none" w:sz="0" w:space="0" w:color="auto"/>
                <w:left w:val="none" w:sz="0" w:space="0" w:color="auto"/>
                <w:bottom w:val="none" w:sz="0" w:space="0" w:color="auto"/>
                <w:right w:val="none" w:sz="0" w:space="0" w:color="auto"/>
              </w:divBdr>
            </w:div>
            <w:div w:id="1390878504">
              <w:marLeft w:val="0"/>
              <w:marRight w:val="0"/>
              <w:marTop w:val="0"/>
              <w:marBottom w:val="0"/>
              <w:divBdr>
                <w:top w:val="none" w:sz="0" w:space="0" w:color="auto"/>
                <w:left w:val="none" w:sz="0" w:space="0" w:color="auto"/>
                <w:bottom w:val="none" w:sz="0" w:space="0" w:color="auto"/>
                <w:right w:val="none" w:sz="0" w:space="0" w:color="auto"/>
              </w:divBdr>
            </w:div>
            <w:div w:id="1393118779">
              <w:marLeft w:val="0"/>
              <w:marRight w:val="0"/>
              <w:marTop w:val="0"/>
              <w:marBottom w:val="0"/>
              <w:divBdr>
                <w:top w:val="none" w:sz="0" w:space="0" w:color="auto"/>
                <w:left w:val="none" w:sz="0" w:space="0" w:color="auto"/>
                <w:bottom w:val="none" w:sz="0" w:space="0" w:color="auto"/>
                <w:right w:val="none" w:sz="0" w:space="0" w:color="auto"/>
              </w:divBdr>
            </w:div>
            <w:div w:id="14400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972">
      <w:bodyDiv w:val="1"/>
      <w:marLeft w:val="0"/>
      <w:marRight w:val="0"/>
      <w:marTop w:val="0"/>
      <w:marBottom w:val="0"/>
      <w:divBdr>
        <w:top w:val="none" w:sz="0" w:space="0" w:color="auto"/>
        <w:left w:val="none" w:sz="0" w:space="0" w:color="auto"/>
        <w:bottom w:val="none" w:sz="0" w:space="0" w:color="auto"/>
        <w:right w:val="none" w:sz="0" w:space="0" w:color="auto"/>
      </w:divBdr>
    </w:div>
    <w:div w:id="287666875">
      <w:bodyDiv w:val="1"/>
      <w:marLeft w:val="0"/>
      <w:marRight w:val="0"/>
      <w:marTop w:val="0"/>
      <w:marBottom w:val="0"/>
      <w:divBdr>
        <w:top w:val="none" w:sz="0" w:space="0" w:color="auto"/>
        <w:left w:val="none" w:sz="0" w:space="0" w:color="auto"/>
        <w:bottom w:val="none" w:sz="0" w:space="0" w:color="auto"/>
        <w:right w:val="none" w:sz="0" w:space="0" w:color="auto"/>
      </w:divBdr>
      <w:divsChild>
        <w:div w:id="1998148137">
          <w:marLeft w:val="0"/>
          <w:marRight w:val="0"/>
          <w:marTop w:val="0"/>
          <w:marBottom w:val="0"/>
          <w:divBdr>
            <w:top w:val="none" w:sz="0" w:space="0" w:color="auto"/>
            <w:left w:val="none" w:sz="0" w:space="0" w:color="auto"/>
            <w:bottom w:val="none" w:sz="0" w:space="0" w:color="auto"/>
            <w:right w:val="none" w:sz="0" w:space="0" w:color="auto"/>
          </w:divBdr>
          <w:divsChild>
            <w:div w:id="64843870">
              <w:marLeft w:val="0"/>
              <w:marRight w:val="0"/>
              <w:marTop w:val="0"/>
              <w:marBottom w:val="0"/>
              <w:divBdr>
                <w:top w:val="none" w:sz="0" w:space="0" w:color="auto"/>
                <w:left w:val="none" w:sz="0" w:space="0" w:color="auto"/>
                <w:bottom w:val="none" w:sz="0" w:space="0" w:color="auto"/>
                <w:right w:val="none" w:sz="0" w:space="0" w:color="auto"/>
              </w:divBdr>
            </w:div>
            <w:div w:id="527064402">
              <w:marLeft w:val="0"/>
              <w:marRight w:val="0"/>
              <w:marTop w:val="0"/>
              <w:marBottom w:val="0"/>
              <w:divBdr>
                <w:top w:val="none" w:sz="0" w:space="0" w:color="auto"/>
                <w:left w:val="none" w:sz="0" w:space="0" w:color="auto"/>
                <w:bottom w:val="none" w:sz="0" w:space="0" w:color="auto"/>
                <w:right w:val="none" w:sz="0" w:space="0" w:color="auto"/>
              </w:divBdr>
            </w:div>
            <w:div w:id="942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0810">
      <w:bodyDiv w:val="1"/>
      <w:marLeft w:val="0"/>
      <w:marRight w:val="0"/>
      <w:marTop w:val="0"/>
      <w:marBottom w:val="0"/>
      <w:divBdr>
        <w:top w:val="none" w:sz="0" w:space="0" w:color="auto"/>
        <w:left w:val="none" w:sz="0" w:space="0" w:color="auto"/>
        <w:bottom w:val="none" w:sz="0" w:space="0" w:color="auto"/>
        <w:right w:val="none" w:sz="0" w:space="0" w:color="auto"/>
      </w:divBdr>
      <w:divsChild>
        <w:div w:id="1635672668">
          <w:marLeft w:val="0"/>
          <w:marRight w:val="0"/>
          <w:marTop w:val="0"/>
          <w:marBottom w:val="0"/>
          <w:divBdr>
            <w:top w:val="none" w:sz="0" w:space="0" w:color="auto"/>
            <w:left w:val="none" w:sz="0" w:space="0" w:color="auto"/>
            <w:bottom w:val="none" w:sz="0" w:space="0" w:color="auto"/>
            <w:right w:val="none" w:sz="0" w:space="0" w:color="auto"/>
          </w:divBdr>
          <w:divsChild>
            <w:div w:id="117144738">
              <w:marLeft w:val="0"/>
              <w:marRight w:val="0"/>
              <w:marTop w:val="0"/>
              <w:marBottom w:val="0"/>
              <w:divBdr>
                <w:top w:val="none" w:sz="0" w:space="0" w:color="auto"/>
                <w:left w:val="none" w:sz="0" w:space="0" w:color="auto"/>
                <w:bottom w:val="none" w:sz="0" w:space="0" w:color="auto"/>
                <w:right w:val="none" w:sz="0" w:space="0" w:color="auto"/>
              </w:divBdr>
            </w:div>
            <w:div w:id="1059134194">
              <w:marLeft w:val="0"/>
              <w:marRight w:val="0"/>
              <w:marTop w:val="0"/>
              <w:marBottom w:val="0"/>
              <w:divBdr>
                <w:top w:val="none" w:sz="0" w:space="0" w:color="auto"/>
                <w:left w:val="none" w:sz="0" w:space="0" w:color="auto"/>
                <w:bottom w:val="none" w:sz="0" w:space="0" w:color="auto"/>
                <w:right w:val="none" w:sz="0" w:space="0" w:color="auto"/>
              </w:divBdr>
            </w:div>
            <w:div w:id="1196116450">
              <w:marLeft w:val="0"/>
              <w:marRight w:val="0"/>
              <w:marTop w:val="0"/>
              <w:marBottom w:val="0"/>
              <w:divBdr>
                <w:top w:val="none" w:sz="0" w:space="0" w:color="auto"/>
                <w:left w:val="none" w:sz="0" w:space="0" w:color="auto"/>
                <w:bottom w:val="none" w:sz="0" w:space="0" w:color="auto"/>
                <w:right w:val="none" w:sz="0" w:space="0" w:color="auto"/>
              </w:divBdr>
            </w:div>
            <w:div w:id="1365524056">
              <w:marLeft w:val="0"/>
              <w:marRight w:val="0"/>
              <w:marTop w:val="0"/>
              <w:marBottom w:val="0"/>
              <w:divBdr>
                <w:top w:val="none" w:sz="0" w:space="0" w:color="auto"/>
                <w:left w:val="none" w:sz="0" w:space="0" w:color="auto"/>
                <w:bottom w:val="none" w:sz="0" w:space="0" w:color="auto"/>
                <w:right w:val="none" w:sz="0" w:space="0" w:color="auto"/>
              </w:divBdr>
            </w:div>
            <w:div w:id="1436708751">
              <w:marLeft w:val="0"/>
              <w:marRight w:val="0"/>
              <w:marTop w:val="0"/>
              <w:marBottom w:val="0"/>
              <w:divBdr>
                <w:top w:val="none" w:sz="0" w:space="0" w:color="auto"/>
                <w:left w:val="none" w:sz="0" w:space="0" w:color="auto"/>
                <w:bottom w:val="none" w:sz="0" w:space="0" w:color="auto"/>
                <w:right w:val="none" w:sz="0" w:space="0" w:color="auto"/>
              </w:divBdr>
            </w:div>
            <w:div w:id="1553535409">
              <w:marLeft w:val="0"/>
              <w:marRight w:val="0"/>
              <w:marTop w:val="0"/>
              <w:marBottom w:val="0"/>
              <w:divBdr>
                <w:top w:val="none" w:sz="0" w:space="0" w:color="auto"/>
                <w:left w:val="none" w:sz="0" w:space="0" w:color="auto"/>
                <w:bottom w:val="none" w:sz="0" w:space="0" w:color="auto"/>
                <w:right w:val="none" w:sz="0" w:space="0" w:color="auto"/>
              </w:divBdr>
            </w:div>
            <w:div w:id="1819151400">
              <w:marLeft w:val="0"/>
              <w:marRight w:val="0"/>
              <w:marTop w:val="0"/>
              <w:marBottom w:val="0"/>
              <w:divBdr>
                <w:top w:val="none" w:sz="0" w:space="0" w:color="auto"/>
                <w:left w:val="none" w:sz="0" w:space="0" w:color="auto"/>
                <w:bottom w:val="none" w:sz="0" w:space="0" w:color="auto"/>
                <w:right w:val="none" w:sz="0" w:space="0" w:color="auto"/>
              </w:divBdr>
            </w:div>
            <w:div w:id="19922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132">
      <w:bodyDiv w:val="1"/>
      <w:marLeft w:val="0"/>
      <w:marRight w:val="0"/>
      <w:marTop w:val="0"/>
      <w:marBottom w:val="0"/>
      <w:divBdr>
        <w:top w:val="none" w:sz="0" w:space="0" w:color="auto"/>
        <w:left w:val="none" w:sz="0" w:space="0" w:color="auto"/>
        <w:bottom w:val="none" w:sz="0" w:space="0" w:color="auto"/>
        <w:right w:val="none" w:sz="0" w:space="0" w:color="auto"/>
      </w:divBdr>
      <w:divsChild>
        <w:div w:id="1227645576">
          <w:marLeft w:val="0"/>
          <w:marRight w:val="0"/>
          <w:marTop w:val="0"/>
          <w:marBottom w:val="0"/>
          <w:divBdr>
            <w:top w:val="none" w:sz="0" w:space="0" w:color="auto"/>
            <w:left w:val="none" w:sz="0" w:space="0" w:color="auto"/>
            <w:bottom w:val="none" w:sz="0" w:space="0" w:color="auto"/>
            <w:right w:val="none" w:sz="0" w:space="0" w:color="auto"/>
          </w:divBdr>
          <w:divsChild>
            <w:div w:id="287394793">
              <w:marLeft w:val="0"/>
              <w:marRight w:val="0"/>
              <w:marTop w:val="0"/>
              <w:marBottom w:val="0"/>
              <w:divBdr>
                <w:top w:val="none" w:sz="0" w:space="0" w:color="auto"/>
                <w:left w:val="none" w:sz="0" w:space="0" w:color="auto"/>
                <w:bottom w:val="none" w:sz="0" w:space="0" w:color="auto"/>
                <w:right w:val="none" w:sz="0" w:space="0" w:color="auto"/>
              </w:divBdr>
            </w:div>
            <w:div w:id="1058943802">
              <w:marLeft w:val="0"/>
              <w:marRight w:val="0"/>
              <w:marTop w:val="0"/>
              <w:marBottom w:val="0"/>
              <w:divBdr>
                <w:top w:val="none" w:sz="0" w:space="0" w:color="auto"/>
                <w:left w:val="none" w:sz="0" w:space="0" w:color="auto"/>
                <w:bottom w:val="none" w:sz="0" w:space="0" w:color="auto"/>
                <w:right w:val="none" w:sz="0" w:space="0" w:color="auto"/>
              </w:divBdr>
            </w:div>
            <w:div w:id="14788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707">
      <w:bodyDiv w:val="1"/>
      <w:marLeft w:val="0"/>
      <w:marRight w:val="0"/>
      <w:marTop w:val="0"/>
      <w:marBottom w:val="0"/>
      <w:divBdr>
        <w:top w:val="none" w:sz="0" w:space="0" w:color="auto"/>
        <w:left w:val="none" w:sz="0" w:space="0" w:color="auto"/>
        <w:bottom w:val="none" w:sz="0" w:space="0" w:color="auto"/>
        <w:right w:val="none" w:sz="0" w:space="0" w:color="auto"/>
      </w:divBdr>
    </w:div>
    <w:div w:id="379331687">
      <w:bodyDiv w:val="1"/>
      <w:marLeft w:val="0"/>
      <w:marRight w:val="0"/>
      <w:marTop w:val="0"/>
      <w:marBottom w:val="0"/>
      <w:divBdr>
        <w:top w:val="none" w:sz="0" w:space="0" w:color="auto"/>
        <w:left w:val="none" w:sz="0" w:space="0" w:color="auto"/>
        <w:bottom w:val="none" w:sz="0" w:space="0" w:color="auto"/>
        <w:right w:val="none" w:sz="0" w:space="0" w:color="auto"/>
      </w:divBdr>
      <w:divsChild>
        <w:div w:id="878861396">
          <w:marLeft w:val="0"/>
          <w:marRight w:val="0"/>
          <w:marTop w:val="0"/>
          <w:marBottom w:val="0"/>
          <w:divBdr>
            <w:top w:val="none" w:sz="0" w:space="0" w:color="auto"/>
            <w:left w:val="none" w:sz="0" w:space="0" w:color="auto"/>
            <w:bottom w:val="none" w:sz="0" w:space="0" w:color="auto"/>
            <w:right w:val="none" w:sz="0" w:space="0" w:color="auto"/>
          </w:divBdr>
          <w:divsChild>
            <w:div w:id="308704771">
              <w:marLeft w:val="0"/>
              <w:marRight w:val="0"/>
              <w:marTop w:val="0"/>
              <w:marBottom w:val="0"/>
              <w:divBdr>
                <w:top w:val="none" w:sz="0" w:space="0" w:color="auto"/>
                <w:left w:val="none" w:sz="0" w:space="0" w:color="auto"/>
                <w:bottom w:val="none" w:sz="0" w:space="0" w:color="auto"/>
                <w:right w:val="none" w:sz="0" w:space="0" w:color="auto"/>
              </w:divBdr>
            </w:div>
            <w:div w:id="971862528">
              <w:marLeft w:val="0"/>
              <w:marRight w:val="0"/>
              <w:marTop w:val="0"/>
              <w:marBottom w:val="0"/>
              <w:divBdr>
                <w:top w:val="none" w:sz="0" w:space="0" w:color="auto"/>
                <w:left w:val="none" w:sz="0" w:space="0" w:color="auto"/>
                <w:bottom w:val="none" w:sz="0" w:space="0" w:color="auto"/>
                <w:right w:val="none" w:sz="0" w:space="0" w:color="auto"/>
              </w:divBdr>
            </w:div>
            <w:div w:id="1759475188">
              <w:marLeft w:val="0"/>
              <w:marRight w:val="0"/>
              <w:marTop w:val="0"/>
              <w:marBottom w:val="0"/>
              <w:divBdr>
                <w:top w:val="none" w:sz="0" w:space="0" w:color="auto"/>
                <w:left w:val="none" w:sz="0" w:space="0" w:color="auto"/>
                <w:bottom w:val="none" w:sz="0" w:space="0" w:color="auto"/>
                <w:right w:val="none" w:sz="0" w:space="0" w:color="auto"/>
              </w:divBdr>
            </w:div>
            <w:div w:id="1763453256">
              <w:marLeft w:val="0"/>
              <w:marRight w:val="0"/>
              <w:marTop w:val="0"/>
              <w:marBottom w:val="0"/>
              <w:divBdr>
                <w:top w:val="none" w:sz="0" w:space="0" w:color="auto"/>
                <w:left w:val="none" w:sz="0" w:space="0" w:color="auto"/>
                <w:bottom w:val="none" w:sz="0" w:space="0" w:color="auto"/>
                <w:right w:val="none" w:sz="0" w:space="0" w:color="auto"/>
              </w:divBdr>
            </w:div>
            <w:div w:id="2075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459">
      <w:bodyDiv w:val="1"/>
      <w:marLeft w:val="0"/>
      <w:marRight w:val="0"/>
      <w:marTop w:val="0"/>
      <w:marBottom w:val="0"/>
      <w:divBdr>
        <w:top w:val="none" w:sz="0" w:space="0" w:color="auto"/>
        <w:left w:val="none" w:sz="0" w:space="0" w:color="auto"/>
        <w:bottom w:val="none" w:sz="0" w:space="0" w:color="auto"/>
        <w:right w:val="none" w:sz="0" w:space="0" w:color="auto"/>
      </w:divBdr>
      <w:divsChild>
        <w:div w:id="467404931">
          <w:marLeft w:val="0"/>
          <w:marRight w:val="0"/>
          <w:marTop w:val="0"/>
          <w:marBottom w:val="0"/>
          <w:divBdr>
            <w:top w:val="none" w:sz="0" w:space="0" w:color="auto"/>
            <w:left w:val="none" w:sz="0" w:space="0" w:color="auto"/>
            <w:bottom w:val="none" w:sz="0" w:space="0" w:color="auto"/>
            <w:right w:val="none" w:sz="0" w:space="0" w:color="auto"/>
          </w:divBdr>
          <w:divsChild>
            <w:div w:id="264458153">
              <w:marLeft w:val="0"/>
              <w:marRight w:val="0"/>
              <w:marTop w:val="0"/>
              <w:marBottom w:val="0"/>
              <w:divBdr>
                <w:top w:val="none" w:sz="0" w:space="0" w:color="auto"/>
                <w:left w:val="none" w:sz="0" w:space="0" w:color="auto"/>
                <w:bottom w:val="none" w:sz="0" w:space="0" w:color="auto"/>
                <w:right w:val="none" w:sz="0" w:space="0" w:color="auto"/>
              </w:divBdr>
            </w:div>
            <w:div w:id="1078020928">
              <w:marLeft w:val="0"/>
              <w:marRight w:val="0"/>
              <w:marTop w:val="0"/>
              <w:marBottom w:val="0"/>
              <w:divBdr>
                <w:top w:val="none" w:sz="0" w:space="0" w:color="auto"/>
                <w:left w:val="none" w:sz="0" w:space="0" w:color="auto"/>
                <w:bottom w:val="none" w:sz="0" w:space="0" w:color="auto"/>
                <w:right w:val="none" w:sz="0" w:space="0" w:color="auto"/>
              </w:divBdr>
            </w:div>
            <w:div w:id="1725062544">
              <w:marLeft w:val="0"/>
              <w:marRight w:val="0"/>
              <w:marTop w:val="0"/>
              <w:marBottom w:val="0"/>
              <w:divBdr>
                <w:top w:val="none" w:sz="0" w:space="0" w:color="auto"/>
                <w:left w:val="none" w:sz="0" w:space="0" w:color="auto"/>
                <w:bottom w:val="none" w:sz="0" w:space="0" w:color="auto"/>
                <w:right w:val="none" w:sz="0" w:space="0" w:color="auto"/>
              </w:divBdr>
            </w:div>
            <w:div w:id="20185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533">
      <w:bodyDiv w:val="1"/>
      <w:marLeft w:val="0"/>
      <w:marRight w:val="0"/>
      <w:marTop w:val="0"/>
      <w:marBottom w:val="0"/>
      <w:divBdr>
        <w:top w:val="none" w:sz="0" w:space="0" w:color="auto"/>
        <w:left w:val="none" w:sz="0" w:space="0" w:color="auto"/>
        <w:bottom w:val="none" w:sz="0" w:space="0" w:color="auto"/>
        <w:right w:val="none" w:sz="0" w:space="0" w:color="auto"/>
      </w:divBdr>
      <w:divsChild>
        <w:div w:id="1081367956">
          <w:marLeft w:val="0"/>
          <w:marRight w:val="0"/>
          <w:marTop w:val="0"/>
          <w:marBottom w:val="0"/>
          <w:divBdr>
            <w:top w:val="none" w:sz="0" w:space="0" w:color="auto"/>
            <w:left w:val="none" w:sz="0" w:space="0" w:color="auto"/>
            <w:bottom w:val="none" w:sz="0" w:space="0" w:color="auto"/>
            <w:right w:val="none" w:sz="0" w:space="0" w:color="auto"/>
          </w:divBdr>
          <w:divsChild>
            <w:div w:id="83691315">
              <w:marLeft w:val="0"/>
              <w:marRight w:val="0"/>
              <w:marTop w:val="0"/>
              <w:marBottom w:val="0"/>
              <w:divBdr>
                <w:top w:val="none" w:sz="0" w:space="0" w:color="auto"/>
                <w:left w:val="none" w:sz="0" w:space="0" w:color="auto"/>
                <w:bottom w:val="none" w:sz="0" w:space="0" w:color="auto"/>
                <w:right w:val="none" w:sz="0" w:space="0" w:color="auto"/>
              </w:divBdr>
            </w:div>
            <w:div w:id="101996751">
              <w:marLeft w:val="0"/>
              <w:marRight w:val="0"/>
              <w:marTop w:val="0"/>
              <w:marBottom w:val="0"/>
              <w:divBdr>
                <w:top w:val="none" w:sz="0" w:space="0" w:color="auto"/>
                <w:left w:val="none" w:sz="0" w:space="0" w:color="auto"/>
                <w:bottom w:val="none" w:sz="0" w:space="0" w:color="auto"/>
                <w:right w:val="none" w:sz="0" w:space="0" w:color="auto"/>
              </w:divBdr>
            </w:div>
            <w:div w:id="229735998">
              <w:marLeft w:val="0"/>
              <w:marRight w:val="0"/>
              <w:marTop w:val="0"/>
              <w:marBottom w:val="0"/>
              <w:divBdr>
                <w:top w:val="none" w:sz="0" w:space="0" w:color="auto"/>
                <w:left w:val="none" w:sz="0" w:space="0" w:color="auto"/>
                <w:bottom w:val="none" w:sz="0" w:space="0" w:color="auto"/>
                <w:right w:val="none" w:sz="0" w:space="0" w:color="auto"/>
              </w:divBdr>
            </w:div>
            <w:div w:id="312488675">
              <w:marLeft w:val="0"/>
              <w:marRight w:val="0"/>
              <w:marTop w:val="0"/>
              <w:marBottom w:val="0"/>
              <w:divBdr>
                <w:top w:val="none" w:sz="0" w:space="0" w:color="auto"/>
                <w:left w:val="none" w:sz="0" w:space="0" w:color="auto"/>
                <w:bottom w:val="none" w:sz="0" w:space="0" w:color="auto"/>
                <w:right w:val="none" w:sz="0" w:space="0" w:color="auto"/>
              </w:divBdr>
            </w:div>
            <w:div w:id="421076111">
              <w:marLeft w:val="0"/>
              <w:marRight w:val="0"/>
              <w:marTop w:val="0"/>
              <w:marBottom w:val="0"/>
              <w:divBdr>
                <w:top w:val="none" w:sz="0" w:space="0" w:color="auto"/>
                <w:left w:val="none" w:sz="0" w:space="0" w:color="auto"/>
                <w:bottom w:val="none" w:sz="0" w:space="0" w:color="auto"/>
                <w:right w:val="none" w:sz="0" w:space="0" w:color="auto"/>
              </w:divBdr>
            </w:div>
            <w:div w:id="429352129">
              <w:marLeft w:val="0"/>
              <w:marRight w:val="0"/>
              <w:marTop w:val="0"/>
              <w:marBottom w:val="0"/>
              <w:divBdr>
                <w:top w:val="none" w:sz="0" w:space="0" w:color="auto"/>
                <w:left w:val="none" w:sz="0" w:space="0" w:color="auto"/>
                <w:bottom w:val="none" w:sz="0" w:space="0" w:color="auto"/>
                <w:right w:val="none" w:sz="0" w:space="0" w:color="auto"/>
              </w:divBdr>
            </w:div>
            <w:div w:id="450787176">
              <w:marLeft w:val="0"/>
              <w:marRight w:val="0"/>
              <w:marTop w:val="0"/>
              <w:marBottom w:val="0"/>
              <w:divBdr>
                <w:top w:val="none" w:sz="0" w:space="0" w:color="auto"/>
                <w:left w:val="none" w:sz="0" w:space="0" w:color="auto"/>
                <w:bottom w:val="none" w:sz="0" w:space="0" w:color="auto"/>
                <w:right w:val="none" w:sz="0" w:space="0" w:color="auto"/>
              </w:divBdr>
            </w:div>
            <w:div w:id="485366183">
              <w:marLeft w:val="0"/>
              <w:marRight w:val="0"/>
              <w:marTop w:val="0"/>
              <w:marBottom w:val="0"/>
              <w:divBdr>
                <w:top w:val="none" w:sz="0" w:space="0" w:color="auto"/>
                <w:left w:val="none" w:sz="0" w:space="0" w:color="auto"/>
                <w:bottom w:val="none" w:sz="0" w:space="0" w:color="auto"/>
                <w:right w:val="none" w:sz="0" w:space="0" w:color="auto"/>
              </w:divBdr>
            </w:div>
            <w:div w:id="523177735">
              <w:marLeft w:val="0"/>
              <w:marRight w:val="0"/>
              <w:marTop w:val="0"/>
              <w:marBottom w:val="0"/>
              <w:divBdr>
                <w:top w:val="none" w:sz="0" w:space="0" w:color="auto"/>
                <w:left w:val="none" w:sz="0" w:space="0" w:color="auto"/>
                <w:bottom w:val="none" w:sz="0" w:space="0" w:color="auto"/>
                <w:right w:val="none" w:sz="0" w:space="0" w:color="auto"/>
              </w:divBdr>
            </w:div>
            <w:div w:id="539126262">
              <w:marLeft w:val="0"/>
              <w:marRight w:val="0"/>
              <w:marTop w:val="0"/>
              <w:marBottom w:val="0"/>
              <w:divBdr>
                <w:top w:val="none" w:sz="0" w:space="0" w:color="auto"/>
                <w:left w:val="none" w:sz="0" w:space="0" w:color="auto"/>
                <w:bottom w:val="none" w:sz="0" w:space="0" w:color="auto"/>
                <w:right w:val="none" w:sz="0" w:space="0" w:color="auto"/>
              </w:divBdr>
            </w:div>
            <w:div w:id="540091491">
              <w:marLeft w:val="0"/>
              <w:marRight w:val="0"/>
              <w:marTop w:val="0"/>
              <w:marBottom w:val="0"/>
              <w:divBdr>
                <w:top w:val="none" w:sz="0" w:space="0" w:color="auto"/>
                <w:left w:val="none" w:sz="0" w:space="0" w:color="auto"/>
                <w:bottom w:val="none" w:sz="0" w:space="0" w:color="auto"/>
                <w:right w:val="none" w:sz="0" w:space="0" w:color="auto"/>
              </w:divBdr>
            </w:div>
            <w:div w:id="574244444">
              <w:marLeft w:val="0"/>
              <w:marRight w:val="0"/>
              <w:marTop w:val="0"/>
              <w:marBottom w:val="0"/>
              <w:divBdr>
                <w:top w:val="none" w:sz="0" w:space="0" w:color="auto"/>
                <w:left w:val="none" w:sz="0" w:space="0" w:color="auto"/>
                <w:bottom w:val="none" w:sz="0" w:space="0" w:color="auto"/>
                <w:right w:val="none" w:sz="0" w:space="0" w:color="auto"/>
              </w:divBdr>
            </w:div>
            <w:div w:id="575211706">
              <w:marLeft w:val="0"/>
              <w:marRight w:val="0"/>
              <w:marTop w:val="0"/>
              <w:marBottom w:val="0"/>
              <w:divBdr>
                <w:top w:val="none" w:sz="0" w:space="0" w:color="auto"/>
                <w:left w:val="none" w:sz="0" w:space="0" w:color="auto"/>
                <w:bottom w:val="none" w:sz="0" w:space="0" w:color="auto"/>
                <w:right w:val="none" w:sz="0" w:space="0" w:color="auto"/>
              </w:divBdr>
            </w:div>
            <w:div w:id="615256018">
              <w:marLeft w:val="0"/>
              <w:marRight w:val="0"/>
              <w:marTop w:val="0"/>
              <w:marBottom w:val="0"/>
              <w:divBdr>
                <w:top w:val="none" w:sz="0" w:space="0" w:color="auto"/>
                <w:left w:val="none" w:sz="0" w:space="0" w:color="auto"/>
                <w:bottom w:val="none" w:sz="0" w:space="0" w:color="auto"/>
                <w:right w:val="none" w:sz="0" w:space="0" w:color="auto"/>
              </w:divBdr>
            </w:div>
            <w:div w:id="646469978">
              <w:marLeft w:val="0"/>
              <w:marRight w:val="0"/>
              <w:marTop w:val="0"/>
              <w:marBottom w:val="0"/>
              <w:divBdr>
                <w:top w:val="none" w:sz="0" w:space="0" w:color="auto"/>
                <w:left w:val="none" w:sz="0" w:space="0" w:color="auto"/>
                <w:bottom w:val="none" w:sz="0" w:space="0" w:color="auto"/>
                <w:right w:val="none" w:sz="0" w:space="0" w:color="auto"/>
              </w:divBdr>
            </w:div>
            <w:div w:id="699278670">
              <w:marLeft w:val="0"/>
              <w:marRight w:val="0"/>
              <w:marTop w:val="0"/>
              <w:marBottom w:val="0"/>
              <w:divBdr>
                <w:top w:val="none" w:sz="0" w:space="0" w:color="auto"/>
                <w:left w:val="none" w:sz="0" w:space="0" w:color="auto"/>
                <w:bottom w:val="none" w:sz="0" w:space="0" w:color="auto"/>
                <w:right w:val="none" w:sz="0" w:space="0" w:color="auto"/>
              </w:divBdr>
            </w:div>
            <w:div w:id="723603460">
              <w:marLeft w:val="0"/>
              <w:marRight w:val="0"/>
              <w:marTop w:val="0"/>
              <w:marBottom w:val="0"/>
              <w:divBdr>
                <w:top w:val="none" w:sz="0" w:space="0" w:color="auto"/>
                <w:left w:val="none" w:sz="0" w:space="0" w:color="auto"/>
                <w:bottom w:val="none" w:sz="0" w:space="0" w:color="auto"/>
                <w:right w:val="none" w:sz="0" w:space="0" w:color="auto"/>
              </w:divBdr>
            </w:div>
            <w:div w:id="769349630">
              <w:marLeft w:val="0"/>
              <w:marRight w:val="0"/>
              <w:marTop w:val="0"/>
              <w:marBottom w:val="0"/>
              <w:divBdr>
                <w:top w:val="none" w:sz="0" w:space="0" w:color="auto"/>
                <w:left w:val="none" w:sz="0" w:space="0" w:color="auto"/>
                <w:bottom w:val="none" w:sz="0" w:space="0" w:color="auto"/>
                <w:right w:val="none" w:sz="0" w:space="0" w:color="auto"/>
              </w:divBdr>
            </w:div>
            <w:div w:id="783891231">
              <w:marLeft w:val="0"/>
              <w:marRight w:val="0"/>
              <w:marTop w:val="0"/>
              <w:marBottom w:val="0"/>
              <w:divBdr>
                <w:top w:val="none" w:sz="0" w:space="0" w:color="auto"/>
                <w:left w:val="none" w:sz="0" w:space="0" w:color="auto"/>
                <w:bottom w:val="none" w:sz="0" w:space="0" w:color="auto"/>
                <w:right w:val="none" w:sz="0" w:space="0" w:color="auto"/>
              </w:divBdr>
            </w:div>
            <w:div w:id="794786138">
              <w:marLeft w:val="0"/>
              <w:marRight w:val="0"/>
              <w:marTop w:val="0"/>
              <w:marBottom w:val="0"/>
              <w:divBdr>
                <w:top w:val="none" w:sz="0" w:space="0" w:color="auto"/>
                <w:left w:val="none" w:sz="0" w:space="0" w:color="auto"/>
                <w:bottom w:val="none" w:sz="0" w:space="0" w:color="auto"/>
                <w:right w:val="none" w:sz="0" w:space="0" w:color="auto"/>
              </w:divBdr>
            </w:div>
            <w:div w:id="806897183">
              <w:marLeft w:val="0"/>
              <w:marRight w:val="0"/>
              <w:marTop w:val="0"/>
              <w:marBottom w:val="0"/>
              <w:divBdr>
                <w:top w:val="none" w:sz="0" w:space="0" w:color="auto"/>
                <w:left w:val="none" w:sz="0" w:space="0" w:color="auto"/>
                <w:bottom w:val="none" w:sz="0" w:space="0" w:color="auto"/>
                <w:right w:val="none" w:sz="0" w:space="0" w:color="auto"/>
              </w:divBdr>
            </w:div>
            <w:div w:id="808285576">
              <w:marLeft w:val="0"/>
              <w:marRight w:val="0"/>
              <w:marTop w:val="0"/>
              <w:marBottom w:val="0"/>
              <w:divBdr>
                <w:top w:val="none" w:sz="0" w:space="0" w:color="auto"/>
                <w:left w:val="none" w:sz="0" w:space="0" w:color="auto"/>
                <w:bottom w:val="none" w:sz="0" w:space="0" w:color="auto"/>
                <w:right w:val="none" w:sz="0" w:space="0" w:color="auto"/>
              </w:divBdr>
            </w:div>
            <w:div w:id="828791412">
              <w:marLeft w:val="0"/>
              <w:marRight w:val="0"/>
              <w:marTop w:val="0"/>
              <w:marBottom w:val="0"/>
              <w:divBdr>
                <w:top w:val="none" w:sz="0" w:space="0" w:color="auto"/>
                <w:left w:val="none" w:sz="0" w:space="0" w:color="auto"/>
                <w:bottom w:val="none" w:sz="0" w:space="0" w:color="auto"/>
                <w:right w:val="none" w:sz="0" w:space="0" w:color="auto"/>
              </w:divBdr>
            </w:div>
            <w:div w:id="883906825">
              <w:marLeft w:val="0"/>
              <w:marRight w:val="0"/>
              <w:marTop w:val="0"/>
              <w:marBottom w:val="0"/>
              <w:divBdr>
                <w:top w:val="none" w:sz="0" w:space="0" w:color="auto"/>
                <w:left w:val="none" w:sz="0" w:space="0" w:color="auto"/>
                <w:bottom w:val="none" w:sz="0" w:space="0" w:color="auto"/>
                <w:right w:val="none" w:sz="0" w:space="0" w:color="auto"/>
              </w:divBdr>
            </w:div>
            <w:div w:id="920800724">
              <w:marLeft w:val="0"/>
              <w:marRight w:val="0"/>
              <w:marTop w:val="0"/>
              <w:marBottom w:val="0"/>
              <w:divBdr>
                <w:top w:val="none" w:sz="0" w:space="0" w:color="auto"/>
                <w:left w:val="none" w:sz="0" w:space="0" w:color="auto"/>
                <w:bottom w:val="none" w:sz="0" w:space="0" w:color="auto"/>
                <w:right w:val="none" w:sz="0" w:space="0" w:color="auto"/>
              </w:divBdr>
            </w:div>
            <w:div w:id="947350959">
              <w:marLeft w:val="0"/>
              <w:marRight w:val="0"/>
              <w:marTop w:val="0"/>
              <w:marBottom w:val="0"/>
              <w:divBdr>
                <w:top w:val="none" w:sz="0" w:space="0" w:color="auto"/>
                <w:left w:val="none" w:sz="0" w:space="0" w:color="auto"/>
                <w:bottom w:val="none" w:sz="0" w:space="0" w:color="auto"/>
                <w:right w:val="none" w:sz="0" w:space="0" w:color="auto"/>
              </w:divBdr>
            </w:div>
            <w:div w:id="982462128">
              <w:marLeft w:val="0"/>
              <w:marRight w:val="0"/>
              <w:marTop w:val="0"/>
              <w:marBottom w:val="0"/>
              <w:divBdr>
                <w:top w:val="none" w:sz="0" w:space="0" w:color="auto"/>
                <w:left w:val="none" w:sz="0" w:space="0" w:color="auto"/>
                <w:bottom w:val="none" w:sz="0" w:space="0" w:color="auto"/>
                <w:right w:val="none" w:sz="0" w:space="0" w:color="auto"/>
              </w:divBdr>
            </w:div>
            <w:div w:id="984234781">
              <w:marLeft w:val="0"/>
              <w:marRight w:val="0"/>
              <w:marTop w:val="0"/>
              <w:marBottom w:val="0"/>
              <w:divBdr>
                <w:top w:val="none" w:sz="0" w:space="0" w:color="auto"/>
                <w:left w:val="none" w:sz="0" w:space="0" w:color="auto"/>
                <w:bottom w:val="none" w:sz="0" w:space="0" w:color="auto"/>
                <w:right w:val="none" w:sz="0" w:space="0" w:color="auto"/>
              </w:divBdr>
            </w:div>
            <w:div w:id="989335273">
              <w:marLeft w:val="0"/>
              <w:marRight w:val="0"/>
              <w:marTop w:val="0"/>
              <w:marBottom w:val="0"/>
              <w:divBdr>
                <w:top w:val="none" w:sz="0" w:space="0" w:color="auto"/>
                <w:left w:val="none" w:sz="0" w:space="0" w:color="auto"/>
                <w:bottom w:val="none" w:sz="0" w:space="0" w:color="auto"/>
                <w:right w:val="none" w:sz="0" w:space="0" w:color="auto"/>
              </w:divBdr>
            </w:div>
            <w:div w:id="1025865682">
              <w:marLeft w:val="0"/>
              <w:marRight w:val="0"/>
              <w:marTop w:val="0"/>
              <w:marBottom w:val="0"/>
              <w:divBdr>
                <w:top w:val="none" w:sz="0" w:space="0" w:color="auto"/>
                <w:left w:val="none" w:sz="0" w:space="0" w:color="auto"/>
                <w:bottom w:val="none" w:sz="0" w:space="0" w:color="auto"/>
                <w:right w:val="none" w:sz="0" w:space="0" w:color="auto"/>
              </w:divBdr>
            </w:div>
            <w:div w:id="1034235076">
              <w:marLeft w:val="0"/>
              <w:marRight w:val="0"/>
              <w:marTop w:val="0"/>
              <w:marBottom w:val="0"/>
              <w:divBdr>
                <w:top w:val="none" w:sz="0" w:space="0" w:color="auto"/>
                <w:left w:val="none" w:sz="0" w:space="0" w:color="auto"/>
                <w:bottom w:val="none" w:sz="0" w:space="0" w:color="auto"/>
                <w:right w:val="none" w:sz="0" w:space="0" w:color="auto"/>
              </w:divBdr>
            </w:div>
            <w:div w:id="1046219727">
              <w:marLeft w:val="0"/>
              <w:marRight w:val="0"/>
              <w:marTop w:val="0"/>
              <w:marBottom w:val="0"/>
              <w:divBdr>
                <w:top w:val="none" w:sz="0" w:space="0" w:color="auto"/>
                <w:left w:val="none" w:sz="0" w:space="0" w:color="auto"/>
                <w:bottom w:val="none" w:sz="0" w:space="0" w:color="auto"/>
                <w:right w:val="none" w:sz="0" w:space="0" w:color="auto"/>
              </w:divBdr>
            </w:div>
            <w:div w:id="1076634716">
              <w:marLeft w:val="0"/>
              <w:marRight w:val="0"/>
              <w:marTop w:val="0"/>
              <w:marBottom w:val="0"/>
              <w:divBdr>
                <w:top w:val="none" w:sz="0" w:space="0" w:color="auto"/>
                <w:left w:val="none" w:sz="0" w:space="0" w:color="auto"/>
                <w:bottom w:val="none" w:sz="0" w:space="0" w:color="auto"/>
                <w:right w:val="none" w:sz="0" w:space="0" w:color="auto"/>
              </w:divBdr>
            </w:div>
            <w:div w:id="1088766174">
              <w:marLeft w:val="0"/>
              <w:marRight w:val="0"/>
              <w:marTop w:val="0"/>
              <w:marBottom w:val="0"/>
              <w:divBdr>
                <w:top w:val="none" w:sz="0" w:space="0" w:color="auto"/>
                <w:left w:val="none" w:sz="0" w:space="0" w:color="auto"/>
                <w:bottom w:val="none" w:sz="0" w:space="0" w:color="auto"/>
                <w:right w:val="none" w:sz="0" w:space="0" w:color="auto"/>
              </w:divBdr>
            </w:div>
            <w:div w:id="1110276831">
              <w:marLeft w:val="0"/>
              <w:marRight w:val="0"/>
              <w:marTop w:val="0"/>
              <w:marBottom w:val="0"/>
              <w:divBdr>
                <w:top w:val="none" w:sz="0" w:space="0" w:color="auto"/>
                <w:left w:val="none" w:sz="0" w:space="0" w:color="auto"/>
                <w:bottom w:val="none" w:sz="0" w:space="0" w:color="auto"/>
                <w:right w:val="none" w:sz="0" w:space="0" w:color="auto"/>
              </w:divBdr>
            </w:div>
            <w:div w:id="1122652378">
              <w:marLeft w:val="0"/>
              <w:marRight w:val="0"/>
              <w:marTop w:val="0"/>
              <w:marBottom w:val="0"/>
              <w:divBdr>
                <w:top w:val="none" w:sz="0" w:space="0" w:color="auto"/>
                <w:left w:val="none" w:sz="0" w:space="0" w:color="auto"/>
                <w:bottom w:val="none" w:sz="0" w:space="0" w:color="auto"/>
                <w:right w:val="none" w:sz="0" w:space="0" w:color="auto"/>
              </w:divBdr>
            </w:div>
            <w:div w:id="1208760575">
              <w:marLeft w:val="0"/>
              <w:marRight w:val="0"/>
              <w:marTop w:val="0"/>
              <w:marBottom w:val="0"/>
              <w:divBdr>
                <w:top w:val="none" w:sz="0" w:space="0" w:color="auto"/>
                <w:left w:val="none" w:sz="0" w:space="0" w:color="auto"/>
                <w:bottom w:val="none" w:sz="0" w:space="0" w:color="auto"/>
                <w:right w:val="none" w:sz="0" w:space="0" w:color="auto"/>
              </w:divBdr>
            </w:div>
            <w:div w:id="1232497947">
              <w:marLeft w:val="0"/>
              <w:marRight w:val="0"/>
              <w:marTop w:val="0"/>
              <w:marBottom w:val="0"/>
              <w:divBdr>
                <w:top w:val="none" w:sz="0" w:space="0" w:color="auto"/>
                <w:left w:val="none" w:sz="0" w:space="0" w:color="auto"/>
                <w:bottom w:val="none" w:sz="0" w:space="0" w:color="auto"/>
                <w:right w:val="none" w:sz="0" w:space="0" w:color="auto"/>
              </w:divBdr>
            </w:div>
            <w:div w:id="1234663727">
              <w:marLeft w:val="0"/>
              <w:marRight w:val="0"/>
              <w:marTop w:val="0"/>
              <w:marBottom w:val="0"/>
              <w:divBdr>
                <w:top w:val="none" w:sz="0" w:space="0" w:color="auto"/>
                <w:left w:val="none" w:sz="0" w:space="0" w:color="auto"/>
                <w:bottom w:val="none" w:sz="0" w:space="0" w:color="auto"/>
                <w:right w:val="none" w:sz="0" w:space="0" w:color="auto"/>
              </w:divBdr>
            </w:div>
            <w:div w:id="1270620066">
              <w:marLeft w:val="0"/>
              <w:marRight w:val="0"/>
              <w:marTop w:val="0"/>
              <w:marBottom w:val="0"/>
              <w:divBdr>
                <w:top w:val="none" w:sz="0" w:space="0" w:color="auto"/>
                <w:left w:val="none" w:sz="0" w:space="0" w:color="auto"/>
                <w:bottom w:val="none" w:sz="0" w:space="0" w:color="auto"/>
                <w:right w:val="none" w:sz="0" w:space="0" w:color="auto"/>
              </w:divBdr>
            </w:div>
            <w:div w:id="1274021738">
              <w:marLeft w:val="0"/>
              <w:marRight w:val="0"/>
              <w:marTop w:val="0"/>
              <w:marBottom w:val="0"/>
              <w:divBdr>
                <w:top w:val="none" w:sz="0" w:space="0" w:color="auto"/>
                <w:left w:val="none" w:sz="0" w:space="0" w:color="auto"/>
                <w:bottom w:val="none" w:sz="0" w:space="0" w:color="auto"/>
                <w:right w:val="none" w:sz="0" w:space="0" w:color="auto"/>
              </w:divBdr>
            </w:div>
            <w:div w:id="1300070161">
              <w:marLeft w:val="0"/>
              <w:marRight w:val="0"/>
              <w:marTop w:val="0"/>
              <w:marBottom w:val="0"/>
              <w:divBdr>
                <w:top w:val="none" w:sz="0" w:space="0" w:color="auto"/>
                <w:left w:val="none" w:sz="0" w:space="0" w:color="auto"/>
                <w:bottom w:val="none" w:sz="0" w:space="0" w:color="auto"/>
                <w:right w:val="none" w:sz="0" w:space="0" w:color="auto"/>
              </w:divBdr>
            </w:div>
            <w:div w:id="1393769227">
              <w:marLeft w:val="0"/>
              <w:marRight w:val="0"/>
              <w:marTop w:val="0"/>
              <w:marBottom w:val="0"/>
              <w:divBdr>
                <w:top w:val="none" w:sz="0" w:space="0" w:color="auto"/>
                <w:left w:val="none" w:sz="0" w:space="0" w:color="auto"/>
                <w:bottom w:val="none" w:sz="0" w:space="0" w:color="auto"/>
                <w:right w:val="none" w:sz="0" w:space="0" w:color="auto"/>
              </w:divBdr>
            </w:div>
            <w:div w:id="1412510276">
              <w:marLeft w:val="0"/>
              <w:marRight w:val="0"/>
              <w:marTop w:val="0"/>
              <w:marBottom w:val="0"/>
              <w:divBdr>
                <w:top w:val="none" w:sz="0" w:space="0" w:color="auto"/>
                <w:left w:val="none" w:sz="0" w:space="0" w:color="auto"/>
                <w:bottom w:val="none" w:sz="0" w:space="0" w:color="auto"/>
                <w:right w:val="none" w:sz="0" w:space="0" w:color="auto"/>
              </w:divBdr>
            </w:div>
            <w:div w:id="1412774583">
              <w:marLeft w:val="0"/>
              <w:marRight w:val="0"/>
              <w:marTop w:val="0"/>
              <w:marBottom w:val="0"/>
              <w:divBdr>
                <w:top w:val="none" w:sz="0" w:space="0" w:color="auto"/>
                <w:left w:val="none" w:sz="0" w:space="0" w:color="auto"/>
                <w:bottom w:val="none" w:sz="0" w:space="0" w:color="auto"/>
                <w:right w:val="none" w:sz="0" w:space="0" w:color="auto"/>
              </w:divBdr>
            </w:div>
            <w:div w:id="1458329544">
              <w:marLeft w:val="0"/>
              <w:marRight w:val="0"/>
              <w:marTop w:val="0"/>
              <w:marBottom w:val="0"/>
              <w:divBdr>
                <w:top w:val="none" w:sz="0" w:space="0" w:color="auto"/>
                <w:left w:val="none" w:sz="0" w:space="0" w:color="auto"/>
                <w:bottom w:val="none" w:sz="0" w:space="0" w:color="auto"/>
                <w:right w:val="none" w:sz="0" w:space="0" w:color="auto"/>
              </w:divBdr>
            </w:div>
            <w:div w:id="1472209294">
              <w:marLeft w:val="0"/>
              <w:marRight w:val="0"/>
              <w:marTop w:val="0"/>
              <w:marBottom w:val="0"/>
              <w:divBdr>
                <w:top w:val="none" w:sz="0" w:space="0" w:color="auto"/>
                <w:left w:val="none" w:sz="0" w:space="0" w:color="auto"/>
                <w:bottom w:val="none" w:sz="0" w:space="0" w:color="auto"/>
                <w:right w:val="none" w:sz="0" w:space="0" w:color="auto"/>
              </w:divBdr>
            </w:div>
            <w:div w:id="1476289596">
              <w:marLeft w:val="0"/>
              <w:marRight w:val="0"/>
              <w:marTop w:val="0"/>
              <w:marBottom w:val="0"/>
              <w:divBdr>
                <w:top w:val="none" w:sz="0" w:space="0" w:color="auto"/>
                <w:left w:val="none" w:sz="0" w:space="0" w:color="auto"/>
                <w:bottom w:val="none" w:sz="0" w:space="0" w:color="auto"/>
                <w:right w:val="none" w:sz="0" w:space="0" w:color="auto"/>
              </w:divBdr>
            </w:div>
            <w:div w:id="1541167468">
              <w:marLeft w:val="0"/>
              <w:marRight w:val="0"/>
              <w:marTop w:val="0"/>
              <w:marBottom w:val="0"/>
              <w:divBdr>
                <w:top w:val="none" w:sz="0" w:space="0" w:color="auto"/>
                <w:left w:val="none" w:sz="0" w:space="0" w:color="auto"/>
                <w:bottom w:val="none" w:sz="0" w:space="0" w:color="auto"/>
                <w:right w:val="none" w:sz="0" w:space="0" w:color="auto"/>
              </w:divBdr>
            </w:div>
            <w:div w:id="1570967789">
              <w:marLeft w:val="0"/>
              <w:marRight w:val="0"/>
              <w:marTop w:val="0"/>
              <w:marBottom w:val="0"/>
              <w:divBdr>
                <w:top w:val="none" w:sz="0" w:space="0" w:color="auto"/>
                <w:left w:val="none" w:sz="0" w:space="0" w:color="auto"/>
                <w:bottom w:val="none" w:sz="0" w:space="0" w:color="auto"/>
                <w:right w:val="none" w:sz="0" w:space="0" w:color="auto"/>
              </w:divBdr>
            </w:div>
            <w:div w:id="1572155110">
              <w:marLeft w:val="0"/>
              <w:marRight w:val="0"/>
              <w:marTop w:val="0"/>
              <w:marBottom w:val="0"/>
              <w:divBdr>
                <w:top w:val="none" w:sz="0" w:space="0" w:color="auto"/>
                <w:left w:val="none" w:sz="0" w:space="0" w:color="auto"/>
                <w:bottom w:val="none" w:sz="0" w:space="0" w:color="auto"/>
                <w:right w:val="none" w:sz="0" w:space="0" w:color="auto"/>
              </w:divBdr>
            </w:div>
            <w:div w:id="1601530016">
              <w:marLeft w:val="0"/>
              <w:marRight w:val="0"/>
              <w:marTop w:val="0"/>
              <w:marBottom w:val="0"/>
              <w:divBdr>
                <w:top w:val="none" w:sz="0" w:space="0" w:color="auto"/>
                <w:left w:val="none" w:sz="0" w:space="0" w:color="auto"/>
                <w:bottom w:val="none" w:sz="0" w:space="0" w:color="auto"/>
                <w:right w:val="none" w:sz="0" w:space="0" w:color="auto"/>
              </w:divBdr>
            </w:div>
            <w:div w:id="1615597091">
              <w:marLeft w:val="0"/>
              <w:marRight w:val="0"/>
              <w:marTop w:val="0"/>
              <w:marBottom w:val="0"/>
              <w:divBdr>
                <w:top w:val="none" w:sz="0" w:space="0" w:color="auto"/>
                <w:left w:val="none" w:sz="0" w:space="0" w:color="auto"/>
                <w:bottom w:val="none" w:sz="0" w:space="0" w:color="auto"/>
                <w:right w:val="none" w:sz="0" w:space="0" w:color="auto"/>
              </w:divBdr>
            </w:div>
            <w:div w:id="1642541088">
              <w:marLeft w:val="0"/>
              <w:marRight w:val="0"/>
              <w:marTop w:val="0"/>
              <w:marBottom w:val="0"/>
              <w:divBdr>
                <w:top w:val="none" w:sz="0" w:space="0" w:color="auto"/>
                <w:left w:val="none" w:sz="0" w:space="0" w:color="auto"/>
                <w:bottom w:val="none" w:sz="0" w:space="0" w:color="auto"/>
                <w:right w:val="none" w:sz="0" w:space="0" w:color="auto"/>
              </w:divBdr>
            </w:div>
            <w:div w:id="1643384463">
              <w:marLeft w:val="0"/>
              <w:marRight w:val="0"/>
              <w:marTop w:val="0"/>
              <w:marBottom w:val="0"/>
              <w:divBdr>
                <w:top w:val="none" w:sz="0" w:space="0" w:color="auto"/>
                <w:left w:val="none" w:sz="0" w:space="0" w:color="auto"/>
                <w:bottom w:val="none" w:sz="0" w:space="0" w:color="auto"/>
                <w:right w:val="none" w:sz="0" w:space="0" w:color="auto"/>
              </w:divBdr>
            </w:div>
            <w:div w:id="1663197359">
              <w:marLeft w:val="0"/>
              <w:marRight w:val="0"/>
              <w:marTop w:val="0"/>
              <w:marBottom w:val="0"/>
              <w:divBdr>
                <w:top w:val="none" w:sz="0" w:space="0" w:color="auto"/>
                <w:left w:val="none" w:sz="0" w:space="0" w:color="auto"/>
                <w:bottom w:val="none" w:sz="0" w:space="0" w:color="auto"/>
                <w:right w:val="none" w:sz="0" w:space="0" w:color="auto"/>
              </w:divBdr>
            </w:div>
            <w:div w:id="1687251297">
              <w:marLeft w:val="0"/>
              <w:marRight w:val="0"/>
              <w:marTop w:val="0"/>
              <w:marBottom w:val="0"/>
              <w:divBdr>
                <w:top w:val="none" w:sz="0" w:space="0" w:color="auto"/>
                <w:left w:val="none" w:sz="0" w:space="0" w:color="auto"/>
                <w:bottom w:val="none" w:sz="0" w:space="0" w:color="auto"/>
                <w:right w:val="none" w:sz="0" w:space="0" w:color="auto"/>
              </w:divBdr>
            </w:div>
            <w:div w:id="1705979750">
              <w:marLeft w:val="0"/>
              <w:marRight w:val="0"/>
              <w:marTop w:val="0"/>
              <w:marBottom w:val="0"/>
              <w:divBdr>
                <w:top w:val="none" w:sz="0" w:space="0" w:color="auto"/>
                <w:left w:val="none" w:sz="0" w:space="0" w:color="auto"/>
                <w:bottom w:val="none" w:sz="0" w:space="0" w:color="auto"/>
                <w:right w:val="none" w:sz="0" w:space="0" w:color="auto"/>
              </w:divBdr>
            </w:div>
            <w:div w:id="1719667425">
              <w:marLeft w:val="0"/>
              <w:marRight w:val="0"/>
              <w:marTop w:val="0"/>
              <w:marBottom w:val="0"/>
              <w:divBdr>
                <w:top w:val="none" w:sz="0" w:space="0" w:color="auto"/>
                <w:left w:val="none" w:sz="0" w:space="0" w:color="auto"/>
                <w:bottom w:val="none" w:sz="0" w:space="0" w:color="auto"/>
                <w:right w:val="none" w:sz="0" w:space="0" w:color="auto"/>
              </w:divBdr>
            </w:div>
            <w:div w:id="1740056503">
              <w:marLeft w:val="0"/>
              <w:marRight w:val="0"/>
              <w:marTop w:val="0"/>
              <w:marBottom w:val="0"/>
              <w:divBdr>
                <w:top w:val="none" w:sz="0" w:space="0" w:color="auto"/>
                <w:left w:val="none" w:sz="0" w:space="0" w:color="auto"/>
                <w:bottom w:val="none" w:sz="0" w:space="0" w:color="auto"/>
                <w:right w:val="none" w:sz="0" w:space="0" w:color="auto"/>
              </w:divBdr>
            </w:div>
            <w:div w:id="1771971730">
              <w:marLeft w:val="0"/>
              <w:marRight w:val="0"/>
              <w:marTop w:val="0"/>
              <w:marBottom w:val="0"/>
              <w:divBdr>
                <w:top w:val="none" w:sz="0" w:space="0" w:color="auto"/>
                <w:left w:val="none" w:sz="0" w:space="0" w:color="auto"/>
                <w:bottom w:val="none" w:sz="0" w:space="0" w:color="auto"/>
                <w:right w:val="none" w:sz="0" w:space="0" w:color="auto"/>
              </w:divBdr>
            </w:div>
            <w:div w:id="1776442833">
              <w:marLeft w:val="0"/>
              <w:marRight w:val="0"/>
              <w:marTop w:val="0"/>
              <w:marBottom w:val="0"/>
              <w:divBdr>
                <w:top w:val="none" w:sz="0" w:space="0" w:color="auto"/>
                <w:left w:val="none" w:sz="0" w:space="0" w:color="auto"/>
                <w:bottom w:val="none" w:sz="0" w:space="0" w:color="auto"/>
                <w:right w:val="none" w:sz="0" w:space="0" w:color="auto"/>
              </w:divBdr>
            </w:div>
            <w:div w:id="1777676788">
              <w:marLeft w:val="0"/>
              <w:marRight w:val="0"/>
              <w:marTop w:val="0"/>
              <w:marBottom w:val="0"/>
              <w:divBdr>
                <w:top w:val="none" w:sz="0" w:space="0" w:color="auto"/>
                <w:left w:val="none" w:sz="0" w:space="0" w:color="auto"/>
                <w:bottom w:val="none" w:sz="0" w:space="0" w:color="auto"/>
                <w:right w:val="none" w:sz="0" w:space="0" w:color="auto"/>
              </w:divBdr>
            </w:div>
            <w:div w:id="1778673657">
              <w:marLeft w:val="0"/>
              <w:marRight w:val="0"/>
              <w:marTop w:val="0"/>
              <w:marBottom w:val="0"/>
              <w:divBdr>
                <w:top w:val="none" w:sz="0" w:space="0" w:color="auto"/>
                <w:left w:val="none" w:sz="0" w:space="0" w:color="auto"/>
                <w:bottom w:val="none" w:sz="0" w:space="0" w:color="auto"/>
                <w:right w:val="none" w:sz="0" w:space="0" w:color="auto"/>
              </w:divBdr>
            </w:div>
            <w:div w:id="1803383257">
              <w:marLeft w:val="0"/>
              <w:marRight w:val="0"/>
              <w:marTop w:val="0"/>
              <w:marBottom w:val="0"/>
              <w:divBdr>
                <w:top w:val="none" w:sz="0" w:space="0" w:color="auto"/>
                <w:left w:val="none" w:sz="0" w:space="0" w:color="auto"/>
                <w:bottom w:val="none" w:sz="0" w:space="0" w:color="auto"/>
                <w:right w:val="none" w:sz="0" w:space="0" w:color="auto"/>
              </w:divBdr>
            </w:div>
            <w:div w:id="1816408993">
              <w:marLeft w:val="0"/>
              <w:marRight w:val="0"/>
              <w:marTop w:val="0"/>
              <w:marBottom w:val="0"/>
              <w:divBdr>
                <w:top w:val="none" w:sz="0" w:space="0" w:color="auto"/>
                <w:left w:val="none" w:sz="0" w:space="0" w:color="auto"/>
                <w:bottom w:val="none" w:sz="0" w:space="0" w:color="auto"/>
                <w:right w:val="none" w:sz="0" w:space="0" w:color="auto"/>
              </w:divBdr>
            </w:div>
            <w:div w:id="1843856544">
              <w:marLeft w:val="0"/>
              <w:marRight w:val="0"/>
              <w:marTop w:val="0"/>
              <w:marBottom w:val="0"/>
              <w:divBdr>
                <w:top w:val="none" w:sz="0" w:space="0" w:color="auto"/>
                <w:left w:val="none" w:sz="0" w:space="0" w:color="auto"/>
                <w:bottom w:val="none" w:sz="0" w:space="0" w:color="auto"/>
                <w:right w:val="none" w:sz="0" w:space="0" w:color="auto"/>
              </w:divBdr>
            </w:div>
            <w:div w:id="1882936100">
              <w:marLeft w:val="0"/>
              <w:marRight w:val="0"/>
              <w:marTop w:val="0"/>
              <w:marBottom w:val="0"/>
              <w:divBdr>
                <w:top w:val="none" w:sz="0" w:space="0" w:color="auto"/>
                <w:left w:val="none" w:sz="0" w:space="0" w:color="auto"/>
                <w:bottom w:val="none" w:sz="0" w:space="0" w:color="auto"/>
                <w:right w:val="none" w:sz="0" w:space="0" w:color="auto"/>
              </w:divBdr>
            </w:div>
            <w:div w:id="1900551332">
              <w:marLeft w:val="0"/>
              <w:marRight w:val="0"/>
              <w:marTop w:val="0"/>
              <w:marBottom w:val="0"/>
              <w:divBdr>
                <w:top w:val="none" w:sz="0" w:space="0" w:color="auto"/>
                <w:left w:val="none" w:sz="0" w:space="0" w:color="auto"/>
                <w:bottom w:val="none" w:sz="0" w:space="0" w:color="auto"/>
                <w:right w:val="none" w:sz="0" w:space="0" w:color="auto"/>
              </w:divBdr>
            </w:div>
            <w:div w:id="1910576494">
              <w:marLeft w:val="0"/>
              <w:marRight w:val="0"/>
              <w:marTop w:val="0"/>
              <w:marBottom w:val="0"/>
              <w:divBdr>
                <w:top w:val="none" w:sz="0" w:space="0" w:color="auto"/>
                <w:left w:val="none" w:sz="0" w:space="0" w:color="auto"/>
                <w:bottom w:val="none" w:sz="0" w:space="0" w:color="auto"/>
                <w:right w:val="none" w:sz="0" w:space="0" w:color="auto"/>
              </w:divBdr>
            </w:div>
            <w:div w:id="1968967402">
              <w:marLeft w:val="0"/>
              <w:marRight w:val="0"/>
              <w:marTop w:val="0"/>
              <w:marBottom w:val="0"/>
              <w:divBdr>
                <w:top w:val="none" w:sz="0" w:space="0" w:color="auto"/>
                <w:left w:val="none" w:sz="0" w:space="0" w:color="auto"/>
                <w:bottom w:val="none" w:sz="0" w:space="0" w:color="auto"/>
                <w:right w:val="none" w:sz="0" w:space="0" w:color="auto"/>
              </w:divBdr>
            </w:div>
            <w:div w:id="2012944470">
              <w:marLeft w:val="0"/>
              <w:marRight w:val="0"/>
              <w:marTop w:val="0"/>
              <w:marBottom w:val="0"/>
              <w:divBdr>
                <w:top w:val="none" w:sz="0" w:space="0" w:color="auto"/>
                <w:left w:val="none" w:sz="0" w:space="0" w:color="auto"/>
                <w:bottom w:val="none" w:sz="0" w:space="0" w:color="auto"/>
                <w:right w:val="none" w:sz="0" w:space="0" w:color="auto"/>
              </w:divBdr>
            </w:div>
            <w:div w:id="2063475857">
              <w:marLeft w:val="0"/>
              <w:marRight w:val="0"/>
              <w:marTop w:val="0"/>
              <w:marBottom w:val="0"/>
              <w:divBdr>
                <w:top w:val="none" w:sz="0" w:space="0" w:color="auto"/>
                <w:left w:val="none" w:sz="0" w:space="0" w:color="auto"/>
                <w:bottom w:val="none" w:sz="0" w:space="0" w:color="auto"/>
                <w:right w:val="none" w:sz="0" w:space="0" w:color="auto"/>
              </w:divBdr>
            </w:div>
            <w:div w:id="2100248844">
              <w:marLeft w:val="0"/>
              <w:marRight w:val="0"/>
              <w:marTop w:val="0"/>
              <w:marBottom w:val="0"/>
              <w:divBdr>
                <w:top w:val="none" w:sz="0" w:space="0" w:color="auto"/>
                <w:left w:val="none" w:sz="0" w:space="0" w:color="auto"/>
                <w:bottom w:val="none" w:sz="0" w:space="0" w:color="auto"/>
                <w:right w:val="none" w:sz="0" w:space="0" w:color="auto"/>
              </w:divBdr>
            </w:div>
            <w:div w:id="2135361575">
              <w:marLeft w:val="0"/>
              <w:marRight w:val="0"/>
              <w:marTop w:val="0"/>
              <w:marBottom w:val="0"/>
              <w:divBdr>
                <w:top w:val="none" w:sz="0" w:space="0" w:color="auto"/>
                <w:left w:val="none" w:sz="0" w:space="0" w:color="auto"/>
                <w:bottom w:val="none" w:sz="0" w:space="0" w:color="auto"/>
                <w:right w:val="none" w:sz="0" w:space="0" w:color="auto"/>
              </w:divBdr>
            </w:div>
            <w:div w:id="21458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471">
      <w:bodyDiv w:val="1"/>
      <w:marLeft w:val="0"/>
      <w:marRight w:val="0"/>
      <w:marTop w:val="0"/>
      <w:marBottom w:val="0"/>
      <w:divBdr>
        <w:top w:val="none" w:sz="0" w:space="0" w:color="auto"/>
        <w:left w:val="none" w:sz="0" w:space="0" w:color="auto"/>
        <w:bottom w:val="none" w:sz="0" w:space="0" w:color="auto"/>
        <w:right w:val="none" w:sz="0" w:space="0" w:color="auto"/>
      </w:divBdr>
    </w:div>
    <w:div w:id="426578858">
      <w:bodyDiv w:val="1"/>
      <w:marLeft w:val="0"/>
      <w:marRight w:val="0"/>
      <w:marTop w:val="0"/>
      <w:marBottom w:val="0"/>
      <w:divBdr>
        <w:top w:val="none" w:sz="0" w:space="0" w:color="auto"/>
        <w:left w:val="none" w:sz="0" w:space="0" w:color="auto"/>
        <w:bottom w:val="none" w:sz="0" w:space="0" w:color="auto"/>
        <w:right w:val="none" w:sz="0" w:space="0" w:color="auto"/>
      </w:divBdr>
      <w:divsChild>
        <w:div w:id="1208488959">
          <w:marLeft w:val="0"/>
          <w:marRight w:val="0"/>
          <w:marTop w:val="0"/>
          <w:marBottom w:val="0"/>
          <w:divBdr>
            <w:top w:val="none" w:sz="0" w:space="0" w:color="auto"/>
            <w:left w:val="none" w:sz="0" w:space="0" w:color="auto"/>
            <w:bottom w:val="none" w:sz="0" w:space="0" w:color="auto"/>
            <w:right w:val="none" w:sz="0" w:space="0" w:color="auto"/>
          </w:divBdr>
          <w:divsChild>
            <w:div w:id="1500272415">
              <w:marLeft w:val="0"/>
              <w:marRight w:val="0"/>
              <w:marTop w:val="0"/>
              <w:marBottom w:val="0"/>
              <w:divBdr>
                <w:top w:val="none" w:sz="0" w:space="0" w:color="auto"/>
                <w:left w:val="none" w:sz="0" w:space="0" w:color="auto"/>
                <w:bottom w:val="none" w:sz="0" w:space="0" w:color="auto"/>
                <w:right w:val="none" w:sz="0" w:space="0" w:color="auto"/>
              </w:divBdr>
            </w:div>
            <w:div w:id="1706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3491">
      <w:bodyDiv w:val="1"/>
      <w:marLeft w:val="0"/>
      <w:marRight w:val="0"/>
      <w:marTop w:val="0"/>
      <w:marBottom w:val="0"/>
      <w:divBdr>
        <w:top w:val="none" w:sz="0" w:space="0" w:color="auto"/>
        <w:left w:val="none" w:sz="0" w:space="0" w:color="auto"/>
        <w:bottom w:val="none" w:sz="0" w:space="0" w:color="auto"/>
        <w:right w:val="none" w:sz="0" w:space="0" w:color="auto"/>
      </w:divBdr>
      <w:divsChild>
        <w:div w:id="45643698">
          <w:marLeft w:val="0"/>
          <w:marRight w:val="0"/>
          <w:marTop w:val="0"/>
          <w:marBottom w:val="0"/>
          <w:divBdr>
            <w:top w:val="none" w:sz="0" w:space="0" w:color="auto"/>
            <w:left w:val="none" w:sz="0" w:space="0" w:color="auto"/>
            <w:bottom w:val="none" w:sz="0" w:space="0" w:color="auto"/>
            <w:right w:val="none" w:sz="0" w:space="0" w:color="auto"/>
          </w:divBdr>
          <w:divsChild>
            <w:div w:id="39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59978">
      <w:bodyDiv w:val="1"/>
      <w:marLeft w:val="0"/>
      <w:marRight w:val="0"/>
      <w:marTop w:val="0"/>
      <w:marBottom w:val="0"/>
      <w:divBdr>
        <w:top w:val="none" w:sz="0" w:space="0" w:color="auto"/>
        <w:left w:val="none" w:sz="0" w:space="0" w:color="auto"/>
        <w:bottom w:val="none" w:sz="0" w:space="0" w:color="auto"/>
        <w:right w:val="none" w:sz="0" w:space="0" w:color="auto"/>
      </w:divBdr>
    </w:div>
    <w:div w:id="463891066">
      <w:bodyDiv w:val="1"/>
      <w:marLeft w:val="0"/>
      <w:marRight w:val="0"/>
      <w:marTop w:val="0"/>
      <w:marBottom w:val="0"/>
      <w:divBdr>
        <w:top w:val="none" w:sz="0" w:space="0" w:color="auto"/>
        <w:left w:val="none" w:sz="0" w:space="0" w:color="auto"/>
        <w:bottom w:val="none" w:sz="0" w:space="0" w:color="auto"/>
        <w:right w:val="none" w:sz="0" w:space="0" w:color="auto"/>
      </w:divBdr>
      <w:divsChild>
        <w:div w:id="129909618">
          <w:marLeft w:val="0"/>
          <w:marRight w:val="0"/>
          <w:marTop w:val="0"/>
          <w:marBottom w:val="0"/>
          <w:divBdr>
            <w:top w:val="none" w:sz="0" w:space="0" w:color="auto"/>
            <w:left w:val="none" w:sz="0" w:space="0" w:color="auto"/>
            <w:bottom w:val="none" w:sz="0" w:space="0" w:color="auto"/>
            <w:right w:val="none" w:sz="0" w:space="0" w:color="auto"/>
          </w:divBdr>
          <w:divsChild>
            <w:div w:id="1126701965">
              <w:marLeft w:val="0"/>
              <w:marRight w:val="0"/>
              <w:marTop w:val="15"/>
              <w:marBottom w:val="0"/>
              <w:divBdr>
                <w:top w:val="none" w:sz="0" w:space="0" w:color="auto"/>
                <w:left w:val="none" w:sz="0" w:space="0" w:color="auto"/>
                <w:bottom w:val="none" w:sz="0" w:space="0" w:color="auto"/>
                <w:right w:val="none" w:sz="0" w:space="0" w:color="auto"/>
              </w:divBdr>
              <w:divsChild>
                <w:div w:id="285234337">
                  <w:marLeft w:val="0"/>
                  <w:marRight w:val="15"/>
                  <w:marTop w:val="0"/>
                  <w:marBottom w:val="0"/>
                  <w:divBdr>
                    <w:top w:val="none" w:sz="0" w:space="0" w:color="auto"/>
                    <w:left w:val="none" w:sz="0" w:space="0" w:color="auto"/>
                    <w:bottom w:val="none" w:sz="0" w:space="0" w:color="auto"/>
                    <w:right w:val="none" w:sz="0" w:space="0" w:color="auto"/>
                  </w:divBdr>
                  <w:divsChild>
                    <w:div w:id="2059625352">
                      <w:marLeft w:val="0"/>
                      <w:marRight w:val="0"/>
                      <w:marTop w:val="0"/>
                      <w:marBottom w:val="0"/>
                      <w:divBdr>
                        <w:top w:val="none" w:sz="0" w:space="0" w:color="auto"/>
                        <w:left w:val="none" w:sz="0" w:space="0" w:color="auto"/>
                        <w:bottom w:val="none" w:sz="0" w:space="0" w:color="auto"/>
                        <w:right w:val="none" w:sz="0" w:space="0" w:color="auto"/>
                      </w:divBdr>
                      <w:divsChild>
                        <w:div w:id="160774668">
                          <w:marLeft w:val="0"/>
                          <w:marRight w:val="0"/>
                          <w:marTop w:val="0"/>
                          <w:marBottom w:val="0"/>
                          <w:divBdr>
                            <w:top w:val="none" w:sz="0" w:space="0" w:color="auto"/>
                            <w:left w:val="none" w:sz="0" w:space="0" w:color="auto"/>
                            <w:bottom w:val="none" w:sz="0" w:space="0" w:color="auto"/>
                            <w:right w:val="none" w:sz="0" w:space="0" w:color="auto"/>
                          </w:divBdr>
                          <w:divsChild>
                            <w:div w:id="1842966663">
                              <w:marLeft w:val="0"/>
                              <w:marRight w:val="0"/>
                              <w:marTop w:val="0"/>
                              <w:marBottom w:val="0"/>
                              <w:divBdr>
                                <w:top w:val="none" w:sz="0" w:space="0" w:color="auto"/>
                                <w:left w:val="none" w:sz="0" w:space="0" w:color="auto"/>
                                <w:bottom w:val="none" w:sz="0" w:space="0" w:color="auto"/>
                                <w:right w:val="none" w:sz="0" w:space="0" w:color="auto"/>
                              </w:divBdr>
                              <w:divsChild>
                                <w:div w:id="1557813470">
                                  <w:marLeft w:val="0"/>
                                  <w:marRight w:val="0"/>
                                  <w:marTop w:val="0"/>
                                  <w:marBottom w:val="0"/>
                                  <w:divBdr>
                                    <w:top w:val="none" w:sz="0" w:space="0" w:color="auto"/>
                                    <w:left w:val="none" w:sz="0" w:space="0" w:color="auto"/>
                                    <w:bottom w:val="none" w:sz="0" w:space="0" w:color="auto"/>
                                    <w:right w:val="none" w:sz="0" w:space="0" w:color="auto"/>
                                  </w:divBdr>
                                  <w:divsChild>
                                    <w:div w:id="149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8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7634">
          <w:marLeft w:val="0"/>
          <w:marRight w:val="0"/>
          <w:marTop w:val="0"/>
          <w:marBottom w:val="0"/>
          <w:divBdr>
            <w:top w:val="none" w:sz="0" w:space="0" w:color="auto"/>
            <w:left w:val="none" w:sz="0" w:space="0" w:color="auto"/>
            <w:bottom w:val="none" w:sz="0" w:space="0" w:color="auto"/>
            <w:right w:val="none" w:sz="0" w:space="0" w:color="auto"/>
          </w:divBdr>
          <w:divsChild>
            <w:div w:id="1178302670">
              <w:marLeft w:val="0"/>
              <w:marRight w:val="120"/>
              <w:marTop w:val="150"/>
              <w:marBottom w:val="0"/>
              <w:divBdr>
                <w:top w:val="none" w:sz="0" w:space="0" w:color="auto"/>
                <w:left w:val="none" w:sz="0" w:space="0" w:color="auto"/>
                <w:bottom w:val="none" w:sz="0" w:space="0" w:color="auto"/>
                <w:right w:val="none" w:sz="0" w:space="0" w:color="auto"/>
              </w:divBdr>
              <w:divsChild>
                <w:div w:id="94986252">
                  <w:marLeft w:val="0"/>
                  <w:marRight w:val="0"/>
                  <w:marTop w:val="0"/>
                  <w:marBottom w:val="0"/>
                  <w:divBdr>
                    <w:top w:val="none" w:sz="0" w:space="0" w:color="auto"/>
                    <w:left w:val="none" w:sz="0" w:space="0" w:color="auto"/>
                    <w:bottom w:val="none" w:sz="0" w:space="0" w:color="auto"/>
                    <w:right w:val="none" w:sz="0" w:space="0" w:color="auto"/>
                  </w:divBdr>
                  <w:divsChild>
                    <w:div w:id="2031175545">
                      <w:marLeft w:val="0"/>
                      <w:marRight w:val="0"/>
                      <w:marTop w:val="0"/>
                      <w:marBottom w:val="0"/>
                      <w:divBdr>
                        <w:top w:val="none" w:sz="0" w:space="0" w:color="auto"/>
                        <w:left w:val="none" w:sz="0" w:space="0" w:color="auto"/>
                        <w:bottom w:val="none" w:sz="0" w:space="0" w:color="auto"/>
                        <w:right w:val="none" w:sz="0" w:space="0" w:color="auto"/>
                      </w:divBdr>
                      <w:divsChild>
                        <w:div w:id="510416171">
                          <w:marLeft w:val="0"/>
                          <w:marRight w:val="0"/>
                          <w:marTop w:val="0"/>
                          <w:marBottom w:val="0"/>
                          <w:divBdr>
                            <w:top w:val="none" w:sz="0" w:space="0" w:color="auto"/>
                            <w:left w:val="none" w:sz="0" w:space="0" w:color="auto"/>
                            <w:bottom w:val="none" w:sz="0" w:space="0" w:color="auto"/>
                            <w:right w:val="none" w:sz="0" w:space="0" w:color="auto"/>
                          </w:divBdr>
                          <w:divsChild>
                            <w:div w:id="1453935916">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974599960">
                                      <w:marLeft w:val="0"/>
                                      <w:marRight w:val="0"/>
                                      <w:marTop w:val="0"/>
                                      <w:marBottom w:val="0"/>
                                      <w:divBdr>
                                        <w:top w:val="none" w:sz="0" w:space="0" w:color="auto"/>
                                        <w:left w:val="none" w:sz="0" w:space="0" w:color="auto"/>
                                        <w:bottom w:val="none" w:sz="0" w:space="0" w:color="auto"/>
                                        <w:right w:val="none" w:sz="0" w:space="0" w:color="auto"/>
                                      </w:divBdr>
                                      <w:divsChild>
                                        <w:div w:id="1044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07289">
              <w:marLeft w:val="0"/>
              <w:marRight w:val="0"/>
              <w:marTop w:val="0"/>
              <w:marBottom w:val="0"/>
              <w:divBdr>
                <w:top w:val="none" w:sz="0" w:space="0" w:color="auto"/>
                <w:left w:val="none" w:sz="0" w:space="0" w:color="auto"/>
                <w:bottom w:val="none" w:sz="0" w:space="0" w:color="auto"/>
                <w:right w:val="none" w:sz="0" w:space="0" w:color="auto"/>
              </w:divBdr>
              <w:divsChild>
                <w:div w:id="120148998">
                  <w:marLeft w:val="0"/>
                  <w:marRight w:val="0"/>
                  <w:marTop w:val="0"/>
                  <w:marBottom w:val="0"/>
                  <w:divBdr>
                    <w:top w:val="none" w:sz="0" w:space="0" w:color="auto"/>
                    <w:left w:val="none" w:sz="0" w:space="0" w:color="auto"/>
                    <w:bottom w:val="none" w:sz="0" w:space="0" w:color="auto"/>
                    <w:right w:val="none" w:sz="0" w:space="0" w:color="auto"/>
                  </w:divBdr>
                  <w:divsChild>
                    <w:div w:id="1852139998">
                      <w:marLeft w:val="0"/>
                      <w:marRight w:val="0"/>
                      <w:marTop w:val="0"/>
                      <w:marBottom w:val="0"/>
                      <w:divBdr>
                        <w:top w:val="none" w:sz="0" w:space="0" w:color="auto"/>
                        <w:left w:val="none" w:sz="0" w:space="0" w:color="auto"/>
                        <w:bottom w:val="none" w:sz="0" w:space="0" w:color="auto"/>
                        <w:right w:val="none" w:sz="0" w:space="0" w:color="auto"/>
                      </w:divBdr>
                      <w:divsChild>
                        <w:div w:id="1797916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0591">
      <w:bodyDiv w:val="1"/>
      <w:marLeft w:val="0"/>
      <w:marRight w:val="0"/>
      <w:marTop w:val="0"/>
      <w:marBottom w:val="0"/>
      <w:divBdr>
        <w:top w:val="none" w:sz="0" w:space="0" w:color="auto"/>
        <w:left w:val="none" w:sz="0" w:space="0" w:color="auto"/>
        <w:bottom w:val="none" w:sz="0" w:space="0" w:color="auto"/>
        <w:right w:val="none" w:sz="0" w:space="0" w:color="auto"/>
      </w:divBdr>
    </w:div>
    <w:div w:id="528032746">
      <w:bodyDiv w:val="1"/>
      <w:marLeft w:val="0"/>
      <w:marRight w:val="0"/>
      <w:marTop w:val="0"/>
      <w:marBottom w:val="0"/>
      <w:divBdr>
        <w:top w:val="none" w:sz="0" w:space="0" w:color="auto"/>
        <w:left w:val="none" w:sz="0" w:space="0" w:color="auto"/>
        <w:bottom w:val="none" w:sz="0" w:space="0" w:color="auto"/>
        <w:right w:val="none" w:sz="0" w:space="0" w:color="auto"/>
      </w:divBdr>
    </w:div>
    <w:div w:id="592396200">
      <w:bodyDiv w:val="1"/>
      <w:marLeft w:val="0"/>
      <w:marRight w:val="0"/>
      <w:marTop w:val="0"/>
      <w:marBottom w:val="0"/>
      <w:divBdr>
        <w:top w:val="none" w:sz="0" w:space="0" w:color="auto"/>
        <w:left w:val="none" w:sz="0" w:space="0" w:color="auto"/>
        <w:bottom w:val="none" w:sz="0" w:space="0" w:color="auto"/>
        <w:right w:val="none" w:sz="0" w:space="0" w:color="auto"/>
      </w:divBdr>
      <w:divsChild>
        <w:div w:id="560596299">
          <w:marLeft w:val="0"/>
          <w:marRight w:val="0"/>
          <w:marTop w:val="0"/>
          <w:marBottom w:val="0"/>
          <w:divBdr>
            <w:top w:val="none" w:sz="0" w:space="0" w:color="auto"/>
            <w:left w:val="none" w:sz="0" w:space="0" w:color="auto"/>
            <w:bottom w:val="none" w:sz="0" w:space="0" w:color="auto"/>
            <w:right w:val="none" w:sz="0" w:space="0" w:color="auto"/>
          </w:divBdr>
          <w:divsChild>
            <w:div w:id="1443302285">
              <w:marLeft w:val="0"/>
              <w:marRight w:val="0"/>
              <w:marTop w:val="0"/>
              <w:marBottom w:val="0"/>
              <w:divBdr>
                <w:top w:val="none" w:sz="0" w:space="0" w:color="auto"/>
                <w:left w:val="none" w:sz="0" w:space="0" w:color="auto"/>
                <w:bottom w:val="none" w:sz="0" w:space="0" w:color="auto"/>
                <w:right w:val="none" w:sz="0" w:space="0" w:color="auto"/>
              </w:divBdr>
            </w:div>
            <w:div w:id="161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6981">
      <w:bodyDiv w:val="1"/>
      <w:marLeft w:val="0"/>
      <w:marRight w:val="0"/>
      <w:marTop w:val="0"/>
      <w:marBottom w:val="0"/>
      <w:divBdr>
        <w:top w:val="none" w:sz="0" w:space="0" w:color="auto"/>
        <w:left w:val="none" w:sz="0" w:space="0" w:color="auto"/>
        <w:bottom w:val="none" w:sz="0" w:space="0" w:color="auto"/>
        <w:right w:val="none" w:sz="0" w:space="0" w:color="auto"/>
      </w:divBdr>
    </w:div>
    <w:div w:id="615870850">
      <w:bodyDiv w:val="1"/>
      <w:marLeft w:val="0"/>
      <w:marRight w:val="0"/>
      <w:marTop w:val="0"/>
      <w:marBottom w:val="0"/>
      <w:divBdr>
        <w:top w:val="none" w:sz="0" w:space="0" w:color="auto"/>
        <w:left w:val="none" w:sz="0" w:space="0" w:color="auto"/>
        <w:bottom w:val="none" w:sz="0" w:space="0" w:color="auto"/>
        <w:right w:val="none" w:sz="0" w:space="0" w:color="auto"/>
      </w:divBdr>
      <w:divsChild>
        <w:div w:id="1743790630">
          <w:marLeft w:val="0"/>
          <w:marRight w:val="0"/>
          <w:marTop w:val="0"/>
          <w:marBottom w:val="0"/>
          <w:divBdr>
            <w:top w:val="none" w:sz="0" w:space="0" w:color="auto"/>
            <w:left w:val="none" w:sz="0" w:space="0" w:color="auto"/>
            <w:bottom w:val="none" w:sz="0" w:space="0" w:color="auto"/>
            <w:right w:val="none" w:sz="0" w:space="0" w:color="auto"/>
          </w:divBdr>
          <w:divsChild>
            <w:div w:id="343023717">
              <w:marLeft w:val="0"/>
              <w:marRight w:val="0"/>
              <w:marTop w:val="0"/>
              <w:marBottom w:val="0"/>
              <w:divBdr>
                <w:top w:val="none" w:sz="0" w:space="0" w:color="auto"/>
                <w:left w:val="none" w:sz="0" w:space="0" w:color="auto"/>
                <w:bottom w:val="none" w:sz="0" w:space="0" w:color="auto"/>
                <w:right w:val="none" w:sz="0" w:space="0" w:color="auto"/>
              </w:divBdr>
            </w:div>
            <w:div w:id="1433667364">
              <w:marLeft w:val="0"/>
              <w:marRight w:val="0"/>
              <w:marTop w:val="0"/>
              <w:marBottom w:val="0"/>
              <w:divBdr>
                <w:top w:val="none" w:sz="0" w:space="0" w:color="auto"/>
                <w:left w:val="none" w:sz="0" w:space="0" w:color="auto"/>
                <w:bottom w:val="none" w:sz="0" w:space="0" w:color="auto"/>
                <w:right w:val="none" w:sz="0" w:space="0" w:color="auto"/>
              </w:divBdr>
            </w:div>
            <w:div w:id="1832522667">
              <w:marLeft w:val="0"/>
              <w:marRight w:val="0"/>
              <w:marTop w:val="0"/>
              <w:marBottom w:val="0"/>
              <w:divBdr>
                <w:top w:val="none" w:sz="0" w:space="0" w:color="auto"/>
                <w:left w:val="none" w:sz="0" w:space="0" w:color="auto"/>
                <w:bottom w:val="none" w:sz="0" w:space="0" w:color="auto"/>
                <w:right w:val="none" w:sz="0" w:space="0" w:color="auto"/>
              </w:divBdr>
            </w:div>
            <w:div w:id="21463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3887">
      <w:bodyDiv w:val="1"/>
      <w:marLeft w:val="0"/>
      <w:marRight w:val="0"/>
      <w:marTop w:val="0"/>
      <w:marBottom w:val="0"/>
      <w:divBdr>
        <w:top w:val="none" w:sz="0" w:space="0" w:color="auto"/>
        <w:left w:val="none" w:sz="0" w:space="0" w:color="auto"/>
        <w:bottom w:val="none" w:sz="0" w:space="0" w:color="auto"/>
        <w:right w:val="none" w:sz="0" w:space="0" w:color="auto"/>
      </w:divBdr>
    </w:div>
    <w:div w:id="693389298">
      <w:bodyDiv w:val="1"/>
      <w:marLeft w:val="0"/>
      <w:marRight w:val="0"/>
      <w:marTop w:val="0"/>
      <w:marBottom w:val="0"/>
      <w:divBdr>
        <w:top w:val="none" w:sz="0" w:space="0" w:color="auto"/>
        <w:left w:val="none" w:sz="0" w:space="0" w:color="auto"/>
        <w:bottom w:val="none" w:sz="0" w:space="0" w:color="auto"/>
        <w:right w:val="none" w:sz="0" w:space="0" w:color="auto"/>
      </w:divBdr>
      <w:divsChild>
        <w:div w:id="747650647">
          <w:marLeft w:val="0"/>
          <w:marRight w:val="0"/>
          <w:marTop w:val="0"/>
          <w:marBottom w:val="0"/>
          <w:divBdr>
            <w:top w:val="none" w:sz="0" w:space="0" w:color="auto"/>
            <w:left w:val="none" w:sz="0" w:space="0" w:color="auto"/>
            <w:bottom w:val="none" w:sz="0" w:space="0" w:color="auto"/>
            <w:right w:val="none" w:sz="0" w:space="0" w:color="auto"/>
          </w:divBdr>
          <w:divsChild>
            <w:div w:id="147408219">
              <w:marLeft w:val="0"/>
              <w:marRight w:val="0"/>
              <w:marTop w:val="0"/>
              <w:marBottom w:val="0"/>
              <w:divBdr>
                <w:top w:val="none" w:sz="0" w:space="0" w:color="auto"/>
                <w:left w:val="none" w:sz="0" w:space="0" w:color="auto"/>
                <w:bottom w:val="none" w:sz="0" w:space="0" w:color="auto"/>
                <w:right w:val="none" w:sz="0" w:space="0" w:color="auto"/>
              </w:divBdr>
            </w:div>
            <w:div w:id="439956597">
              <w:marLeft w:val="0"/>
              <w:marRight w:val="0"/>
              <w:marTop w:val="0"/>
              <w:marBottom w:val="0"/>
              <w:divBdr>
                <w:top w:val="none" w:sz="0" w:space="0" w:color="auto"/>
                <w:left w:val="none" w:sz="0" w:space="0" w:color="auto"/>
                <w:bottom w:val="none" w:sz="0" w:space="0" w:color="auto"/>
                <w:right w:val="none" w:sz="0" w:space="0" w:color="auto"/>
              </w:divBdr>
            </w:div>
            <w:div w:id="1463500946">
              <w:marLeft w:val="0"/>
              <w:marRight w:val="0"/>
              <w:marTop w:val="0"/>
              <w:marBottom w:val="0"/>
              <w:divBdr>
                <w:top w:val="none" w:sz="0" w:space="0" w:color="auto"/>
                <w:left w:val="none" w:sz="0" w:space="0" w:color="auto"/>
                <w:bottom w:val="none" w:sz="0" w:space="0" w:color="auto"/>
                <w:right w:val="none" w:sz="0" w:space="0" w:color="auto"/>
              </w:divBdr>
            </w:div>
            <w:div w:id="17000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876">
      <w:bodyDiv w:val="1"/>
      <w:marLeft w:val="0"/>
      <w:marRight w:val="0"/>
      <w:marTop w:val="0"/>
      <w:marBottom w:val="0"/>
      <w:divBdr>
        <w:top w:val="none" w:sz="0" w:space="0" w:color="auto"/>
        <w:left w:val="none" w:sz="0" w:space="0" w:color="auto"/>
        <w:bottom w:val="none" w:sz="0" w:space="0" w:color="auto"/>
        <w:right w:val="none" w:sz="0" w:space="0" w:color="auto"/>
      </w:divBdr>
    </w:div>
    <w:div w:id="727848742">
      <w:bodyDiv w:val="1"/>
      <w:marLeft w:val="0"/>
      <w:marRight w:val="0"/>
      <w:marTop w:val="0"/>
      <w:marBottom w:val="0"/>
      <w:divBdr>
        <w:top w:val="none" w:sz="0" w:space="0" w:color="auto"/>
        <w:left w:val="none" w:sz="0" w:space="0" w:color="auto"/>
        <w:bottom w:val="none" w:sz="0" w:space="0" w:color="auto"/>
        <w:right w:val="none" w:sz="0" w:space="0" w:color="auto"/>
      </w:divBdr>
    </w:div>
    <w:div w:id="749347920">
      <w:bodyDiv w:val="1"/>
      <w:marLeft w:val="0"/>
      <w:marRight w:val="0"/>
      <w:marTop w:val="0"/>
      <w:marBottom w:val="0"/>
      <w:divBdr>
        <w:top w:val="none" w:sz="0" w:space="0" w:color="auto"/>
        <w:left w:val="none" w:sz="0" w:space="0" w:color="auto"/>
        <w:bottom w:val="none" w:sz="0" w:space="0" w:color="auto"/>
        <w:right w:val="none" w:sz="0" w:space="0" w:color="auto"/>
      </w:divBdr>
    </w:div>
    <w:div w:id="750077327">
      <w:bodyDiv w:val="1"/>
      <w:marLeft w:val="0"/>
      <w:marRight w:val="0"/>
      <w:marTop w:val="0"/>
      <w:marBottom w:val="0"/>
      <w:divBdr>
        <w:top w:val="none" w:sz="0" w:space="0" w:color="auto"/>
        <w:left w:val="none" w:sz="0" w:space="0" w:color="auto"/>
        <w:bottom w:val="none" w:sz="0" w:space="0" w:color="auto"/>
        <w:right w:val="none" w:sz="0" w:space="0" w:color="auto"/>
      </w:divBdr>
      <w:divsChild>
        <w:div w:id="508101024">
          <w:marLeft w:val="0"/>
          <w:marRight w:val="0"/>
          <w:marTop w:val="0"/>
          <w:marBottom w:val="0"/>
          <w:divBdr>
            <w:top w:val="none" w:sz="0" w:space="0" w:color="auto"/>
            <w:left w:val="none" w:sz="0" w:space="0" w:color="auto"/>
            <w:bottom w:val="none" w:sz="0" w:space="0" w:color="auto"/>
            <w:right w:val="none" w:sz="0" w:space="0" w:color="auto"/>
          </w:divBdr>
          <w:divsChild>
            <w:div w:id="1239487226">
              <w:marLeft w:val="0"/>
              <w:marRight w:val="120"/>
              <w:marTop w:val="150"/>
              <w:marBottom w:val="0"/>
              <w:divBdr>
                <w:top w:val="none" w:sz="0" w:space="0" w:color="auto"/>
                <w:left w:val="none" w:sz="0" w:space="0" w:color="auto"/>
                <w:bottom w:val="none" w:sz="0" w:space="0" w:color="auto"/>
                <w:right w:val="none" w:sz="0" w:space="0" w:color="auto"/>
              </w:divBdr>
              <w:divsChild>
                <w:div w:id="50659920">
                  <w:marLeft w:val="0"/>
                  <w:marRight w:val="0"/>
                  <w:marTop w:val="0"/>
                  <w:marBottom w:val="0"/>
                  <w:divBdr>
                    <w:top w:val="none" w:sz="0" w:space="0" w:color="auto"/>
                    <w:left w:val="none" w:sz="0" w:space="0" w:color="auto"/>
                    <w:bottom w:val="none" w:sz="0" w:space="0" w:color="auto"/>
                    <w:right w:val="none" w:sz="0" w:space="0" w:color="auto"/>
                  </w:divBdr>
                  <w:divsChild>
                    <w:div w:id="1674066034">
                      <w:marLeft w:val="0"/>
                      <w:marRight w:val="0"/>
                      <w:marTop w:val="0"/>
                      <w:marBottom w:val="0"/>
                      <w:divBdr>
                        <w:top w:val="none" w:sz="0" w:space="0" w:color="auto"/>
                        <w:left w:val="none" w:sz="0" w:space="0" w:color="auto"/>
                        <w:bottom w:val="none" w:sz="0" w:space="0" w:color="auto"/>
                        <w:right w:val="none" w:sz="0" w:space="0" w:color="auto"/>
                      </w:divBdr>
                      <w:divsChild>
                        <w:div w:id="382490092">
                          <w:marLeft w:val="0"/>
                          <w:marRight w:val="0"/>
                          <w:marTop w:val="0"/>
                          <w:marBottom w:val="0"/>
                          <w:divBdr>
                            <w:top w:val="none" w:sz="0" w:space="0" w:color="auto"/>
                            <w:left w:val="none" w:sz="0" w:space="0" w:color="auto"/>
                            <w:bottom w:val="none" w:sz="0" w:space="0" w:color="auto"/>
                            <w:right w:val="none" w:sz="0" w:space="0" w:color="auto"/>
                          </w:divBdr>
                          <w:divsChild>
                            <w:div w:id="735275783">
                              <w:marLeft w:val="0"/>
                              <w:marRight w:val="0"/>
                              <w:marTop w:val="0"/>
                              <w:marBottom w:val="0"/>
                              <w:divBdr>
                                <w:top w:val="none" w:sz="0" w:space="0" w:color="auto"/>
                                <w:left w:val="none" w:sz="0" w:space="0" w:color="auto"/>
                                <w:bottom w:val="none" w:sz="0" w:space="0" w:color="auto"/>
                                <w:right w:val="none" w:sz="0" w:space="0" w:color="auto"/>
                              </w:divBdr>
                              <w:divsChild>
                                <w:div w:id="510804771">
                                  <w:marLeft w:val="0"/>
                                  <w:marRight w:val="0"/>
                                  <w:marTop w:val="0"/>
                                  <w:marBottom w:val="0"/>
                                  <w:divBdr>
                                    <w:top w:val="none" w:sz="0" w:space="0" w:color="auto"/>
                                    <w:left w:val="none" w:sz="0" w:space="0" w:color="auto"/>
                                    <w:bottom w:val="none" w:sz="0" w:space="0" w:color="auto"/>
                                    <w:right w:val="none" w:sz="0" w:space="0" w:color="auto"/>
                                  </w:divBdr>
                                  <w:divsChild>
                                    <w:div w:id="1415318293">
                                      <w:marLeft w:val="0"/>
                                      <w:marRight w:val="0"/>
                                      <w:marTop w:val="0"/>
                                      <w:marBottom w:val="0"/>
                                      <w:divBdr>
                                        <w:top w:val="none" w:sz="0" w:space="0" w:color="auto"/>
                                        <w:left w:val="none" w:sz="0" w:space="0" w:color="auto"/>
                                        <w:bottom w:val="none" w:sz="0" w:space="0" w:color="auto"/>
                                        <w:right w:val="none" w:sz="0" w:space="0" w:color="auto"/>
                                      </w:divBdr>
                                      <w:divsChild>
                                        <w:div w:id="19599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934090">
              <w:marLeft w:val="0"/>
              <w:marRight w:val="0"/>
              <w:marTop w:val="0"/>
              <w:marBottom w:val="0"/>
              <w:divBdr>
                <w:top w:val="none" w:sz="0" w:space="0" w:color="auto"/>
                <w:left w:val="none" w:sz="0" w:space="0" w:color="auto"/>
                <w:bottom w:val="none" w:sz="0" w:space="0" w:color="auto"/>
                <w:right w:val="none" w:sz="0" w:space="0" w:color="auto"/>
              </w:divBdr>
              <w:divsChild>
                <w:div w:id="513230659">
                  <w:marLeft w:val="0"/>
                  <w:marRight w:val="0"/>
                  <w:marTop w:val="0"/>
                  <w:marBottom w:val="0"/>
                  <w:divBdr>
                    <w:top w:val="none" w:sz="0" w:space="0" w:color="auto"/>
                    <w:left w:val="none" w:sz="0" w:space="0" w:color="auto"/>
                    <w:bottom w:val="none" w:sz="0" w:space="0" w:color="auto"/>
                    <w:right w:val="none" w:sz="0" w:space="0" w:color="auto"/>
                  </w:divBdr>
                  <w:divsChild>
                    <w:div w:id="1445463475">
                      <w:marLeft w:val="0"/>
                      <w:marRight w:val="0"/>
                      <w:marTop w:val="0"/>
                      <w:marBottom w:val="0"/>
                      <w:divBdr>
                        <w:top w:val="none" w:sz="0" w:space="0" w:color="auto"/>
                        <w:left w:val="none" w:sz="0" w:space="0" w:color="auto"/>
                        <w:bottom w:val="none" w:sz="0" w:space="0" w:color="auto"/>
                        <w:right w:val="none" w:sz="0" w:space="0" w:color="auto"/>
                      </w:divBdr>
                      <w:divsChild>
                        <w:div w:id="15364564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23799677">
          <w:marLeft w:val="0"/>
          <w:marRight w:val="0"/>
          <w:marTop w:val="0"/>
          <w:marBottom w:val="0"/>
          <w:divBdr>
            <w:top w:val="none" w:sz="0" w:space="0" w:color="auto"/>
            <w:left w:val="none" w:sz="0" w:space="0" w:color="auto"/>
            <w:bottom w:val="none" w:sz="0" w:space="0" w:color="auto"/>
            <w:right w:val="none" w:sz="0" w:space="0" w:color="auto"/>
          </w:divBdr>
          <w:divsChild>
            <w:div w:id="1598364795">
              <w:marLeft w:val="0"/>
              <w:marRight w:val="0"/>
              <w:marTop w:val="15"/>
              <w:marBottom w:val="0"/>
              <w:divBdr>
                <w:top w:val="none" w:sz="0" w:space="0" w:color="auto"/>
                <w:left w:val="none" w:sz="0" w:space="0" w:color="auto"/>
                <w:bottom w:val="none" w:sz="0" w:space="0" w:color="auto"/>
                <w:right w:val="none" w:sz="0" w:space="0" w:color="auto"/>
              </w:divBdr>
              <w:divsChild>
                <w:div w:id="486940573">
                  <w:marLeft w:val="0"/>
                  <w:marRight w:val="15"/>
                  <w:marTop w:val="0"/>
                  <w:marBottom w:val="0"/>
                  <w:divBdr>
                    <w:top w:val="none" w:sz="0" w:space="0" w:color="auto"/>
                    <w:left w:val="none" w:sz="0" w:space="0" w:color="auto"/>
                    <w:bottom w:val="none" w:sz="0" w:space="0" w:color="auto"/>
                    <w:right w:val="none" w:sz="0" w:space="0" w:color="auto"/>
                  </w:divBdr>
                  <w:divsChild>
                    <w:div w:id="1689520723">
                      <w:marLeft w:val="0"/>
                      <w:marRight w:val="0"/>
                      <w:marTop w:val="0"/>
                      <w:marBottom w:val="0"/>
                      <w:divBdr>
                        <w:top w:val="none" w:sz="0" w:space="0" w:color="auto"/>
                        <w:left w:val="none" w:sz="0" w:space="0" w:color="auto"/>
                        <w:bottom w:val="none" w:sz="0" w:space="0" w:color="auto"/>
                        <w:right w:val="none" w:sz="0" w:space="0" w:color="auto"/>
                      </w:divBdr>
                      <w:divsChild>
                        <w:div w:id="1366365775">
                          <w:marLeft w:val="0"/>
                          <w:marRight w:val="0"/>
                          <w:marTop w:val="0"/>
                          <w:marBottom w:val="0"/>
                          <w:divBdr>
                            <w:top w:val="none" w:sz="0" w:space="0" w:color="auto"/>
                            <w:left w:val="none" w:sz="0" w:space="0" w:color="auto"/>
                            <w:bottom w:val="none" w:sz="0" w:space="0" w:color="auto"/>
                            <w:right w:val="none" w:sz="0" w:space="0" w:color="auto"/>
                          </w:divBdr>
                          <w:divsChild>
                            <w:div w:id="257832956">
                              <w:marLeft w:val="0"/>
                              <w:marRight w:val="0"/>
                              <w:marTop w:val="0"/>
                              <w:marBottom w:val="0"/>
                              <w:divBdr>
                                <w:top w:val="none" w:sz="0" w:space="0" w:color="auto"/>
                                <w:left w:val="none" w:sz="0" w:space="0" w:color="auto"/>
                                <w:bottom w:val="none" w:sz="0" w:space="0" w:color="auto"/>
                                <w:right w:val="none" w:sz="0" w:space="0" w:color="auto"/>
                              </w:divBdr>
                              <w:divsChild>
                                <w:div w:id="976104044">
                                  <w:marLeft w:val="0"/>
                                  <w:marRight w:val="0"/>
                                  <w:marTop w:val="0"/>
                                  <w:marBottom w:val="0"/>
                                  <w:divBdr>
                                    <w:top w:val="none" w:sz="0" w:space="0" w:color="auto"/>
                                    <w:left w:val="none" w:sz="0" w:space="0" w:color="auto"/>
                                    <w:bottom w:val="none" w:sz="0" w:space="0" w:color="auto"/>
                                    <w:right w:val="none" w:sz="0" w:space="0" w:color="auto"/>
                                  </w:divBdr>
                                  <w:divsChild>
                                    <w:div w:id="17487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775">
      <w:bodyDiv w:val="1"/>
      <w:marLeft w:val="0"/>
      <w:marRight w:val="0"/>
      <w:marTop w:val="0"/>
      <w:marBottom w:val="0"/>
      <w:divBdr>
        <w:top w:val="none" w:sz="0" w:space="0" w:color="auto"/>
        <w:left w:val="none" w:sz="0" w:space="0" w:color="auto"/>
        <w:bottom w:val="none" w:sz="0" w:space="0" w:color="auto"/>
        <w:right w:val="none" w:sz="0" w:space="0" w:color="auto"/>
      </w:divBdr>
      <w:divsChild>
        <w:div w:id="768815188">
          <w:marLeft w:val="0"/>
          <w:marRight w:val="0"/>
          <w:marTop w:val="0"/>
          <w:marBottom w:val="0"/>
          <w:divBdr>
            <w:top w:val="none" w:sz="0" w:space="0" w:color="auto"/>
            <w:left w:val="none" w:sz="0" w:space="0" w:color="auto"/>
            <w:bottom w:val="none" w:sz="0" w:space="0" w:color="auto"/>
            <w:right w:val="none" w:sz="0" w:space="0" w:color="auto"/>
          </w:divBdr>
          <w:divsChild>
            <w:div w:id="861166202">
              <w:marLeft w:val="0"/>
              <w:marRight w:val="0"/>
              <w:marTop w:val="0"/>
              <w:marBottom w:val="0"/>
              <w:divBdr>
                <w:top w:val="none" w:sz="0" w:space="0" w:color="auto"/>
                <w:left w:val="none" w:sz="0" w:space="0" w:color="auto"/>
                <w:bottom w:val="none" w:sz="0" w:space="0" w:color="auto"/>
                <w:right w:val="none" w:sz="0" w:space="0" w:color="auto"/>
              </w:divBdr>
            </w:div>
            <w:div w:id="919413136">
              <w:marLeft w:val="0"/>
              <w:marRight w:val="0"/>
              <w:marTop w:val="0"/>
              <w:marBottom w:val="0"/>
              <w:divBdr>
                <w:top w:val="none" w:sz="0" w:space="0" w:color="auto"/>
                <w:left w:val="none" w:sz="0" w:space="0" w:color="auto"/>
                <w:bottom w:val="none" w:sz="0" w:space="0" w:color="auto"/>
                <w:right w:val="none" w:sz="0" w:space="0" w:color="auto"/>
              </w:divBdr>
            </w:div>
            <w:div w:id="17918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070">
      <w:bodyDiv w:val="1"/>
      <w:marLeft w:val="0"/>
      <w:marRight w:val="0"/>
      <w:marTop w:val="0"/>
      <w:marBottom w:val="0"/>
      <w:divBdr>
        <w:top w:val="none" w:sz="0" w:space="0" w:color="auto"/>
        <w:left w:val="none" w:sz="0" w:space="0" w:color="auto"/>
        <w:bottom w:val="none" w:sz="0" w:space="0" w:color="auto"/>
        <w:right w:val="none" w:sz="0" w:space="0" w:color="auto"/>
      </w:divBdr>
      <w:divsChild>
        <w:div w:id="1399864579">
          <w:marLeft w:val="0"/>
          <w:marRight w:val="0"/>
          <w:marTop w:val="0"/>
          <w:marBottom w:val="0"/>
          <w:divBdr>
            <w:top w:val="none" w:sz="0" w:space="0" w:color="auto"/>
            <w:left w:val="none" w:sz="0" w:space="0" w:color="auto"/>
            <w:bottom w:val="none" w:sz="0" w:space="0" w:color="auto"/>
            <w:right w:val="none" w:sz="0" w:space="0" w:color="auto"/>
          </w:divBdr>
          <w:divsChild>
            <w:div w:id="1114203836">
              <w:marLeft w:val="0"/>
              <w:marRight w:val="0"/>
              <w:marTop w:val="0"/>
              <w:marBottom w:val="0"/>
              <w:divBdr>
                <w:top w:val="none" w:sz="0" w:space="0" w:color="auto"/>
                <w:left w:val="none" w:sz="0" w:space="0" w:color="auto"/>
                <w:bottom w:val="none" w:sz="0" w:space="0" w:color="auto"/>
                <w:right w:val="none" w:sz="0" w:space="0" w:color="auto"/>
              </w:divBdr>
            </w:div>
            <w:div w:id="1431966746">
              <w:marLeft w:val="0"/>
              <w:marRight w:val="0"/>
              <w:marTop w:val="0"/>
              <w:marBottom w:val="0"/>
              <w:divBdr>
                <w:top w:val="none" w:sz="0" w:space="0" w:color="auto"/>
                <w:left w:val="none" w:sz="0" w:space="0" w:color="auto"/>
                <w:bottom w:val="none" w:sz="0" w:space="0" w:color="auto"/>
                <w:right w:val="none" w:sz="0" w:space="0" w:color="auto"/>
              </w:divBdr>
            </w:div>
            <w:div w:id="17021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149">
      <w:bodyDiv w:val="1"/>
      <w:marLeft w:val="0"/>
      <w:marRight w:val="0"/>
      <w:marTop w:val="0"/>
      <w:marBottom w:val="0"/>
      <w:divBdr>
        <w:top w:val="none" w:sz="0" w:space="0" w:color="auto"/>
        <w:left w:val="none" w:sz="0" w:space="0" w:color="auto"/>
        <w:bottom w:val="none" w:sz="0" w:space="0" w:color="auto"/>
        <w:right w:val="none" w:sz="0" w:space="0" w:color="auto"/>
      </w:divBdr>
      <w:divsChild>
        <w:div w:id="1072852944">
          <w:marLeft w:val="0"/>
          <w:marRight w:val="0"/>
          <w:marTop w:val="0"/>
          <w:marBottom w:val="0"/>
          <w:divBdr>
            <w:top w:val="none" w:sz="0" w:space="0" w:color="auto"/>
            <w:left w:val="none" w:sz="0" w:space="0" w:color="auto"/>
            <w:bottom w:val="none" w:sz="0" w:space="0" w:color="auto"/>
            <w:right w:val="none" w:sz="0" w:space="0" w:color="auto"/>
          </w:divBdr>
          <w:divsChild>
            <w:div w:id="455217067">
              <w:marLeft w:val="0"/>
              <w:marRight w:val="0"/>
              <w:marTop w:val="0"/>
              <w:marBottom w:val="0"/>
              <w:divBdr>
                <w:top w:val="none" w:sz="0" w:space="0" w:color="auto"/>
                <w:left w:val="none" w:sz="0" w:space="0" w:color="auto"/>
                <w:bottom w:val="none" w:sz="0" w:space="0" w:color="auto"/>
                <w:right w:val="none" w:sz="0" w:space="0" w:color="auto"/>
              </w:divBdr>
            </w:div>
            <w:div w:id="478421237">
              <w:marLeft w:val="0"/>
              <w:marRight w:val="0"/>
              <w:marTop w:val="0"/>
              <w:marBottom w:val="0"/>
              <w:divBdr>
                <w:top w:val="none" w:sz="0" w:space="0" w:color="auto"/>
                <w:left w:val="none" w:sz="0" w:space="0" w:color="auto"/>
                <w:bottom w:val="none" w:sz="0" w:space="0" w:color="auto"/>
                <w:right w:val="none" w:sz="0" w:space="0" w:color="auto"/>
              </w:divBdr>
            </w:div>
            <w:div w:id="708454504">
              <w:marLeft w:val="0"/>
              <w:marRight w:val="0"/>
              <w:marTop w:val="0"/>
              <w:marBottom w:val="0"/>
              <w:divBdr>
                <w:top w:val="none" w:sz="0" w:space="0" w:color="auto"/>
                <w:left w:val="none" w:sz="0" w:space="0" w:color="auto"/>
                <w:bottom w:val="none" w:sz="0" w:space="0" w:color="auto"/>
                <w:right w:val="none" w:sz="0" w:space="0" w:color="auto"/>
              </w:divBdr>
            </w:div>
            <w:div w:id="1650203646">
              <w:marLeft w:val="0"/>
              <w:marRight w:val="0"/>
              <w:marTop w:val="0"/>
              <w:marBottom w:val="0"/>
              <w:divBdr>
                <w:top w:val="none" w:sz="0" w:space="0" w:color="auto"/>
                <w:left w:val="none" w:sz="0" w:space="0" w:color="auto"/>
                <w:bottom w:val="none" w:sz="0" w:space="0" w:color="auto"/>
                <w:right w:val="none" w:sz="0" w:space="0" w:color="auto"/>
              </w:divBdr>
            </w:div>
            <w:div w:id="1784491469">
              <w:marLeft w:val="0"/>
              <w:marRight w:val="0"/>
              <w:marTop w:val="0"/>
              <w:marBottom w:val="0"/>
              <w:divBdr>
                <w:top w:val="none" w:sz="0" w:space="0" w:color="auto"/>
                <w:left w:val="none" w:sz="0" w:space="0" w:color="auto"/>
                <w:bottom w:val="none" w:sz="0" w:space="0" w:color="auto"/>
                <w:right w:val="none" w:sz="0" w:space="0" w:color="auto"/>
              </w:divBdr>
            </w:div>
            <w:div w:id="1855609171">
              <w:marLeft w:val="0"/>
              <w:marRight w:val="0"/>
              <w:marTop w:val="0"/>
              <w:marBottom w:val="0"/>
              <w:divBdr>
                <w:top w:val="none" w:sz="0" w:space="0" w:color="auto"/>
                <w:left w:val="none" w:sz="0" w:space="0" w:color="auto"/>
                <w:bottom w:val="none" w:sz="0" w:space="0" w:color="auto"/>
                <w:right w:val="none" w:sz="0" w:space="0" w:color="auto"/>
              </w:divBdr>
            </w:div>
            <w:div w:id="2052731338">
              <w:marLeft w:val="0"/>
              <w:marRight w:val="0"/>
              <w:marTop w:val="0"/>
              <w:marBottom w:val="0"/>
              <w:divBdr>
                <w:top w:val="none" w:sz="0" w:space="0" w:color="auto"/>
                <w:left w:val="none" w:sz="0" w:space="0" w:color="auto"/>
                <w:bottom w:val="none" w:sz="0" w:space="0" w:color="auto"/>
                <w:right w:val="none" w:sz="0" w:space="0" w:color="auto"/>
              </w:divBdr>
            </w:div>
            <w:div w:id="20810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539">
      <w:bodyDiv w:val="1"/>
      <w:marLeft w:val="0"/>
      <w:marRight w:val="0"/>
      <w:marTop w:val="0"/>
      <w:marBottom w:val="0"/>
      <w:divBdr>
        <w:top w:val="none" w:sz="0" w:space="0" w:color="auto"/>
        <w:left w:val="none" w:sz="0" w:space="0" w:color="auto"/>
        <w:bottom w:val="none" w:sz="0" w:space="0" w:color="auto"/>
        <w:right w:val="none" w:sz="0" w:space="0" w:color="auto"/>
      </w:divBdr>
      <w:divsChild>
        <w:div w:id="2135711712">
          <w:marLeft w:val="0"/>
          <w:marRight w:val="0"/>
          <w:marTop w:val="0"/>
          <w:marBottom w:val="0"/>
          <w:divBdr>
            <w:top w:val="none" w:sz="0" w:space="0" w:color="auto"/>
            <w:left w:val="none" w:sz="0" w:space="0" w:color="auto"/>
            <w:bottom w:val="none" w:sz="0" w:space="0" w:color="auto"/>
            <w:right w:val="none" w:sz="0" w:space="0" w:color="auto"/>
          </w:divBdr>
          <w:divsChild>
            <w:div w:id="1288585984">
              <w:marLeft w:val="0"/>
              <w:marRight w:val="0"/>
              <w:marTop w:val="0"/>
              <w:marBottom w:val="0"/>
              <w:divBdr>
                <w:top w:val="none" w:sz="0" w:space="0" w:color="auto"/>
                <w:left w:val="none" w:sz="0" w:space="0" w:color="auto"/>
                <w:bottom w:val="none" w:sz="0" w:space="0" w:color="auto"/>
                <w:right w:val="none" w:sz="0" w:space="0" w:color="auto"/>
              </w:divBdr>
            </w:div>
            <w:div w:id="20805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0550">
      <w:bodyDiv w:val="1"/>
      <w:marLeft w:val="0"/>
      <w:marRight w:val="0"/>
      <w:marTop w:val="0"/>
      <w:marBottom w:val="0"/>
      <w:divBdr>
        <w:top w:val="none" w:sz="0" w:space="0" w:color="auto"/>
        <w:left w:val="none" w:sz="0" w:space="0" w:color="auto"/>
        <w:bottom w:val="none" w:sz="0" w:space="0" w:color="auto"/>
        <w:right w:val="none" w:sz="0" w:space="0" w:color="auto"/>
      </w:divBdr>
      <w:divsChild>
        <w:div w:id="303312527">
          <w:marLeft w:val="0"/>
          <w:marRight w:val="0"/>
          <w:marTop w:val="0"/>
          <w:marBottom w:val="0"/>
          <w:divBdr>
            <w:top w:val="none" w:sz="0" w:space="0" w:color="auto"/>
            <w:left w:val="none" w:sz="0" w:space="0" w:color="auto"/>
            <w:bottom w:val="none" w:sz="0" w:space="0" w:color="auto"/>
            <w:right w:val="none" w:sz="0" w:space="0" w:color="auto"/>
          </w:divBdr>
          <w:divsChild>
            <w:div w:id="796874219">
              <w:marLeft w:val="0"/>
              <w:marRight w:val="0"/>
              <w:marTop w:val="0"/>
              <w:marBottom w:val="0"/>
              <w:divBdr>
                <w:top w:val="none" w:sz="0" w:space="0" w:color="auto"/>
                <w:left w:val="none" w:sz="0" w:space="0" w:color="auto"/>
                <w:bottom w:val="none" w:sz="0" w:space="0" w:color="auto"/>
                <w:right w:val="none" w:sz="0" w:space="0" w:color="auto"/>
              </w:divBdr>
            </w:div>
            <w:div w:id="10399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2933">
      <w:bodyDiv w:val="1"/>
      <w:marLeft w:val="0"/>
      <w:marRight w:val="0"/>
      <w:marTop w:val="0"/>
      <w:marBottom w:val="0"/>
      <w:divBdr>
        <w:top w:val="none" w:sz="0" w:space="0" w:color="auto"/>
        <w:left w:val="none" w:sz="0" w:space="0" w:color="auto"/>
        <w:bottom w:val="none" w:sz="0" w:space="0" w:color="auto"/>
        <w:right w:val="none" w:sz="0" w:space="0" w:color="auto"/>
      </w:divBdr>
      <w:divsChild>
        <w:div w:id="802693577">
          <w:marLeft w:val="0"/>
          <w:marRight w:val="0"/>
          <w:marTop w:val="0"/>
          <w:marBottom w:val="0"/>
          <w:divBdr>
            <w:top w:val="single" w:sz="2" w:space="0" w:color="E3E3E3"/>
            <w:left w:val="single" w:sz="2" w:space="0" w:color="E3E3E3"/>
            <w:bottom w:val="single" w:sz="2" w:space="0" w:color="E3E3E3"/>
            <w:right w:val="single" w:sz="2" w:space="0" w:color="E3E3E3"/>
          </w:divBdr>
          <w:divsChild>
            <w:div w:id="267125341">
              <w:marLeft w:val="0"/>
              <w:marRight w:val="0"/>
              <w:marTop w:val="0"/>
              <w:marBottom w:val="0"/>
              <w:divBdr>
                <w:top w:val="single" w:sz="2" w:space="0" w:color="E3E3E3"/>
                <w:left w:val="single" w:sz="2" w:space="0" w:color="E3E3E3"/>
                <w:bottom w:val="single" w:sz="2" w:space="0" w:color="E3E3E3"/>
                <w:right w:val="single" w:sz="2" w:space="0" w:color="E3E3E3"/>
              </w:divBdr>
              <w:divsChild>
                <w:div w:id="1360274598">
                  <w:marLeft w:val="0"/>
                  <w:marRight w:val="0"/>
                  <w:marTop w:val="0"/>
                  <w:marBottom w:val="0"/>
                  <w:divBdr>
                    <w:top w:val="single" w:sz="2" w:space="0" w:color="E3E3E3"/>
                    <w:left w:val="single" w:sz="2" w:space="0" w:color="E3E3E3"/>
                    <w:bottom w:val="single" w:sz="2" w:space="0" w:color="E3E3E3"/>
                    <w:right w:val="single" w:sz="2" w:space="0" w:color="E3E3E3"/>
                  </w:divBdr>
                  <w:divsChild>
                    <w:div w:id="1181511380">
                      <w:marLeft w:val="0"/>
                      <w:marRight w:val="0"/>
                      <w:marTop w:val="0"/>
                      <w:marBottom w:val="0"/>
                      <w:divBdr>
                        <w:top w:val="single" w:sz="2" w:space="0" w:color="E3E3E3"/>
                        <w:left w:val="single" w:sz="2" w:space="0" w:color="E3E3E3"/>
                        <w:bottom w:val="single" w:sz="2" w:space="0" w:color="E3E3E3"/>
                        <w:right w:val="single" w:sz="2" w:space="0" w:color="E3E3E3"/>
                      </w:divBdr>
                      <w:divsChild>
                        <w:div w:id="1692027714">
                          <w:marLeft w:val="0"/>
                          <w:marRight w:val="0"/>
                          <w:marTop w:val="0"/>
                          <w:marBottom w:val="0"/>
                          <w:divBdr>
                            <w:top w:val="single" w:sz="2" w:space="0" w:color="E3E3E3"/>
                            <w:left w:val="single" w:sz="2" w:space="0" w:color="E3E3E3"/>
                            <w:bottom w:val="single" w:sz="2" w:space="0" w:color="E3E3E3"/>
                            <w:right w:val="single" w:sz="2" w:space="0" w:color="E3E3E3"/>
                          </w:divBdr>
                          <w:divsChild>
                            <w:div w:id="111216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701485">
                                  <w:marLeft w:val="0"/>
                                  <w:marRight w:val="0"/>
                                  <w:marTop w:val="0"/>
                                  <w:marBottom w:val="0"/>
                                  <w:divBdr>
                                    <w:top w:val="single" w:sz="2" w:space="0" w:color="E3E3E3"/>
                                    <w:left w:val="single" w:sz="2" w:space="0" w:color="E3E3E3"/>
                                    <w:bottom w:val="single" w:sz="2" w:space="0" w:color="E3E3E3"/>
                                    <w:right w:val="single" w:sz="2" w:space="0" w:color="E3E3E3"/>
                                  </w:divBdr>
                                  <w:divsChild>
                                    <w:div w:id="741487668">
                                      <w:marLeft w:val="0"/>
                                      <w:marRight w:val="0"/>
                                      <w:marTop w:val="0"/>
                                      <w:marBottom w:val="0"/>
                                      <w:divBdr>
                                        <w:top w:val="single" w:sz="2" w:space="0" w:color="E3E3E3"/>
                                        <w:left w:val="single" w:sz="2" w:space="0" w:color="E3E3E3"/>
                                        <w:bottom w:val="single" w:sz="2" w:space="0" w:color="E3E3E3"/>
                                        <w:right w:val="single" w:sz="2" w:space="0" w:color="E3E3E3"/>
                                      </w:divBdr>
                                      <w:divsChild>
                                        <w:div w:id="937717385">
                                          <w:marLeft w:val="0"/>
                                          <w:marRight w:val="0"/>
                                          <w:marTop w:val="0"/>
                                          <w:marBottom w:val="0"/>
                                          <w:divBdr>
                                            <w:top w:val="single" w:sz="2" w:space="0" w:color="E3E3E3"/>
                                            <w:left w:val="single" w:sz="2" w:space="0" w:color="E3E3E3"/>
                                            <w:bottom w:val="single" w:sz="2" w:space="0" w:color="E3E3E3"/>
                                            <w:right w:val="single" w:sz="2" w:space="0" w:color="E3E3E3"/>
                                          </w:divBdr>
                                          <w:divsChild>
                                            <w:div w:id="1447582241">
                                              <w:marLeft w:val="0"/>
                                              <w:marRight w:val="0"/>
                                              <w:marTop w:val="0"/>
                                              <w:marBottom w:val="0"/>
                                              <w:divBdr>
                                                <w:top w:val="single" w:sz="2" w:space="0" w:color="E3E3E3"/>
                                                <w:left w:val="single" w:sz="2" w:space="0" w:color="E3E3E3"/>
                                                <w:bottom w:val="single" w:sz="2" w:space="0" w:color="E3E3E3"/>
                                                <w:right w:val="single" w:sz="2" w:space="0" w:color="E3E3E3"/>
                                              </w:divBdr>
                                              <w:divsChild>
                                                <w:div w:id="117379869">
                                                  <w:marLeft w:val="0"/>
                                                  <w:marRight w:val="0"/>
                                                  <w:marTop w:val="0"/>
                                                  <w:marBottom w:val="0"/>
                                                  <w:divBdr>
                                                    <w:top w:val="single" w:sz="2" w:space="0" w:color="E3E3E3"/>
                                                    <w:left w:val="single" w:sz="2" w:space="0" w:color="E3E3E3"/>
                                                    <w:bottom w:val="single" w:sz="2" w:space="0" w:color="E3E3E3"/>
                                                    <w:right w:val="single" w:sz="2" w:space="0" w:color="E3E3E3"/>
                                                  </w:divBdr>
                                                  <w:divsChild>
                                                    <w:div w:id="18883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6705532">
          <w:marLeft w:val="0"/>
          <w:marRight w:val="0"/>
          <w:marTop w:val="0"/>
          <w:marBottom w:val="0"/>
          <w:divBdr>
            <w:top w:val="none" w:sz="0" w:space="0" w:color="auto"/>
            <w:left w:val="none" w:sz="0" w:space="0" w:color="auto"/>
            <w:bottom w:val="none" w:sz="0" w:space="0" w:color="auto"/>
            <w:right w:val="none" w:sz="0" w:space="0" w:color="auto"/>
          </w:divBdr>
        </w:div>
      </w:divsChild>
    </w:div>
    <w:div w:id="971060787">
      <w:bodyDiv w:val="1"/>
      <w:marLeft w:val="0"/>
      <w:marRight w:val="0"/>
      <w:marTop w:val="0"/>
      <w:marBottom w:val="0"/>
      <w:divBdr>
        <w:top w:val="none" w:sz="0" w:space="0" w:color="auto"/>
        <w:left w:val="none" w:sz="0" w:space="0" w:color="auto"/>
        <w:bottom w:val="none" w:sz="0" w:space="0" w:color="auto"/>
        <w:right w:val="none" w:sz="0" w:space="0" w:color="auto"/>
      </w:divBdr>
    </w:div>
    <w:div w:id="979573979">
      <w:bodyDiv w:val="1"/>
      <w:marLeft w:val="0"/>
      <w:marRight w:val="0"/>
      <w:marTop w:val="0"/>
      <w:marBottom w:val="0"/>
      <w:divBdr>
        <w:top w:val="none" w:sz="0" w:space="0" w:color="auto"/>
        <w:left w:val="none" w:sz="0" w:space="0" w:color="auto"/>
        <w:bottom w:val="none" w:sz="0" w:space="0" w:color="auto"/>
        <w:right w:val="none" w:sz="0" w:space="0" w:color="auto"/>
      </w:divBdr>
    </w:div>
    <w:div w:id="983847891">
      <w:bodyDiv w:val="1"/>
      <w:marLeft w:val="0"/>
      <w:marRight w:val="0"/>
      <w:marTop w:val="0"/>
      <w:marBottom w:val="0"/>
      <w:divBdr>
        <w:top w:val="none" w:sz="0" w:space="0" w:color="auto"/>
        <w:left w:val="none" w:sz="0" w:space="0" w:color="auto"/>
        <w:bottom w:val="none" w:sz="0" w:space="0" w:color="auto"/>
        <w:right w:val="none" w:sz="0" w:space="0" w:color="auto"/>
      </w:divBdr>
    </w:div>
    <w:div w:id="1029329749">
      <w:bodyDiv w:val="1"/>
      <w:marLeft w:val="0"/>
      <w:marRight w:val="0"/>
      <w:marTop w:val="0"/>
      <w:marBottom w:val="0"/>
      <w:divBdr>
        <w:top w:val="none" w:sz="0" w:space="0" w:color="auto"/>
        <w:left w:val="none" w:sz="0" w:space="0" w:color="auto"/>
        <w:bottom w:val="none" w:sz="0" w:space="0" w:color="auto"/>
        <w:right w:val="none" w:sz="0" w:space="0" w:color="auto"/>
      </w:divBdr>
      <w:divsChild>
        <w:div w:id="421032436">
          <w:marLeft w:val="0"/>
          <w:marRight w:val="0"/>
          <w:marTop w:val="0"/>
          <w:marBottom w:val="0"/>
          <w:divBdr>
            <w:top w:val="none" w:sz="0" w:space="0" w:color="auto"/>
            <w:left w:val="none" w:sz="0" w:space="0" w:color="auto"/>
            <w:bottom w:val="none" w:sz="0" w:space="0" w:color="auto"/>
            <w:right w:val="none" w:sz="0" w:space="0" w:color="auto"/>
          </w:divBdr>
          <w:divsChild>
            <w:div w:id="5264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8267">
      <w:bodyDiv w:val="1"/>
      <w:marLeft w:val="0"/>
      <w:marRight w:val="0"/>
      <w:marTop w:val="0"/>
      <w:marBottom w:val="0"/>
      <w:divBdr>
        <w:top w:val="none" w:sz="0" w:space="0" w:color="auto"/>
        <w:left w:val="none" w:sz="0" w:space="0" w:color="auto"/>
        <w:bottom w:val="none" w:sz="0" w:space="0" w:color="auto"/>
        <w:right w:val="none" w:sz="0" w:space="0" w:color="auto"/>
      </w:divBdr>
      <w:divsChild>
        <w:div w:id="152382641">
          <w:marLeft w:val="0"/>
          <w:marRight w:val="0"/>
          <w:marTop w:val="0"/>
          <w:marBottom w:val="0"/>
          <w:divBdr>
            <w:top w:val="none" w:sz="0" w:space="0" w:color="auto"/>
            <w:left w:val="none" w:sz="0" w:space="0" w:color="auto"/>
            <w:bottom w:val="none" w:sz="0" w:space="0" w:color="auto"/>
            <w:right w:val="none" w:sz="0" w:space="0" w:color="auto"/>
          </w:divBdr>
          <w:divsChild>
            <w:div w:id="11341499">
              <w:marLeft w:val="0"/>
              <w:marRight w:val="0"/>
              <w:marTop w:val="0"/>
              <w:marBottom w:val="0"/>
              <w:divBdr>
                <w:top w:val="none" w:sz="0" w:space="0" w:color="auto"/>
                <w:left w:val="none" w:sz="0" w:space="0" w:color="auto"/>
                <w:bottom w:val="none" w:sz="0" w:space="0" w:color="auto"/>
                <w:right w:val="none" w:sz="0" w:space="0" w:color="auto"/>
              </w:divBdr>
            </w:div>
            <w:div w:id="867185845">
              <w:marLeft w:val="0"/>
              <w:marRight w:val="0"/>
              <w:marTop w:val="0"/>
              <w:marBottom w:val="0"/>
              <w:divBdr>
                <w:top w:val="none" w:sz="0" w:space="0" w:color="auto"/>
                <w:left w:val="none" w:sz="0" w:space="0" w:color="auto"/>
                <w:bottom w:val="none" w:sz="0" w:space="0" w:color="auto"/>
                <w:right w:val="none" w:sz="0" w:space="0" w:color="auto"/>
              </w:divBdr>
              <w:divsChild>
                <w:div w:id="17044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418">
          <w:marLeft w:val="0"/>
          <w:marRight w:val="0"/>
          <w:marTop w:val="0"/>
          <w:marBottom w:val="0"/>
          <w:divBdr>
            <w:top w:val="none" w:sz="0" w:space="0" w:color="auto"/>
            <w:left w:val="none" w:sz="0" w:space="0" w:color="auto"/>
            <w:bottom w:val="none" w:sz="0" w:space="0" w:color="auto"/>
            <w:right w:val="none" w:sz="0" w:space="0" w:color="auto"/>
          </w:divBdr>
          <w:divsChild>
            <w:div w:id="1970237656">
              <w:marLeft w:val="0"/>
              <w:marRight w:val="0"/>
              <w:marTop w:val="0"/>
              <w:marBottom w:val="0"/>
              <w:divBdr>
                <w:top w:val="none" w:sz="0" w:space="0" w:color="auto"/>
                <w:left w:val="none" w:sz="0" w:space="0" w:color="auto"/>
                <w:bottom w:val="none" w:sz="0" w:space="0" w:color="auto"/>
                <w:right w:val="none" w:sz="0" w:space="0" w:color="auto"/>
              </w:divBdr>
              <w:divsChild>
                <w:div w:id="759453618">
                  <w:marLeft w:val="0"/>
                  <w:marRight w:val="0"/>
                  <w:marTop w:val="0"/>
                  <w:marBottom w:val="0"/>
                  <w:divBdr>
                    <w:top w:val="none" w:sz="0" w:space="0" w:color="auto"/>
                    <w:left w:val="none" w:sz="0" w:space="0" w:color="auto"/>
                    <w:bottom w:val="none" w:sz="0" w:space="0" w:color="auto"/>
                    <w:right w:val="none" w:sz="0" w:space="0" w:color="auto"/>
                  </w:divBdr>
                  <w:divsChild>
                    <w:div w:id="966083053">
                      <w:marLeft w:val="0"/>
                      <w:marRight w:val="0"/>
                      <w:marTop w:val="240"/>
                      <w:marBottom w:val="240"/>
                      <w:divBdr>
                        <w:top w:val="none" w:sz="0" w:space="0" w:color="auto"/>
                        <w:left w:val="none" w:sz="0" w:space="0" w:color="auto"/>
                        <w:bottom w:val="none" w:sz="0" w:space="0" w:color="auto"/>
                        <w:right w:val="none" w:sz="0" w:space="0" w:color="auto"/>
                      </w:divBdr>
                      <w:divsChild>
                        <w:div w:id="969214527">
                          <w:marLeft w:val="0"/>
                          <w:marRight w:val="0"/>
                          <w:marTop w:val="0"/>
                          <w:marBottom w:val="0"/>
                          <w:divBdr>
                            <w:top w:val="none" w:sz="0" w:space="0" w:color="auto"/>
                            <w:left w:val="none" w:sz="0" w:space="0" w:color="auto"/>
                            <w:bottom w:val="none" w:sz="0" w:space="0" w:color="auto"/>
                            <w:right w:val="none" w:sz="0" w:space="0" w:color="auto"/>
                          </w:divBdr>
                          <w:divsChild>
                            <w:div w:id="1210915626">
                              <w:marLeft w:val="0"/>
                              <w:marRight w:val="0"/>
                              <w:marTop w:val="0"/>
                              <w:marBottom w:val="0"/>
                              <w:divBdr>
                                <w:top w:val="none" w:sz="0" w:space="0" w:color="auto"/>
                                <w:left w:val="none" w:sz="0" w:space="0" w:color="auto"/>
                                <w:bottom w:val="none" w:sz="0" w:space="0" w:color="auto"/>
                                <w:right w:val="none" w:sz="0" w:space="0" w:color="auto"/>
                              </w:divBdr>
                              <w:divsChild>
                                <w:div w:id="2146315959">
                                  <w:marLeft w:val="0"/>
                                  <w:marRight w:val="0"/>
                                  <w:marTop w:val="0"/>
                                  <w:marBottom w:val="0"/>
                                  <w:divBdr>
                                    <w:top w:val="none" w:sz="0" w:space="0" w:color="auto"/>
                                    <w:left w:val="none" w:sz="0" w:space="0" w:color="auto"/>
                                    <w:bottom w:val="none" w:sz="0" w:space="0" w:color="auto"/>
                                    <w:right w:val="none" w:sz="0" w:space="0" w:color="auto"/>
                                  </w:divBdr>
                                  <w:divsChild>
                                    <w:div w:id="2086561699">
                                      <w:marLeft w:val="0"/>
                                      <w:marRight w:val="0"/>
                                      <w:marTop w:val="0"/>
                                      <w:marBottom w:val="0"/>
                                      <w:divBdr>
                                        <w:top w:val="none" w:sz="0" w:space="0" w:color="auto"/>
                                        <w:left w:val="none" w:sz="0" w:space="0" w:color="auto"/>
                                        <w:bottom w:val="none" w:sz="0" w:space="0" w:color="auto"/>
                                        <w:right w:val="none" w:sz="0" w:space="0" w:color="auto"/>
                                      </w:divBdr>
                                      <w:divsChild>
                                        <w:div w:id="1996714349">
                                          <w:marLeft w:val="0"/>
                                          <w:marRight w:val="0"/>
                                          <w:marTop w:val="0"/>
                                          <w:marBottom w:val="0"/>
                                          <w:divBdr>
                                            <w:top w:val="none" w:sz="0" w:space="0" w:color="auto"/>
                                            <w:left w:val="none" w:sz="0" w:space="0" w:color="auto"/>
                                            <w:bottom w:val="none" w:sz="0" w:space="0" w:color="auto"/>
                                            <w:right w:val="none" w:sz="0" w:space="0" w:color="auto"/>
                                          </w:divBdr>
                                          <w:divsChild>
                                            <w:div w:id="2076970098">
                                              <w:marLeft w:val="0"/>
                                              <w:marRight w:val="0"/>
                                              <w:marTop w:val="0"/>
                                              <w:marBottom w:val="0"/>
                                              <w:divBdr>
                                                <w:top w:val="none" w:sz="0" w:space="0" w:color="auto"/>
                                                <w:left w:val="none" w:sz="0" w:space="0" w:color="auto"/>
                                                <w:bottom w:val="none" w:sz="0" w:space="0" w:color="auto"/>
                                                <w:right w:val="none" w:sz="0" w:space="0" w:color="auto"/>
                                              </w:divBdr>
                                              <w:divsChild>
                                                <w:div w:id="172064250">
                                                  <w:marLeft w:val="0"/>
                                                  <w:marRight w:val="0"/>
                                                  <w:marTop w:val="0"/>
                                                  <w:marBottom w:val="0"/>
                                                  <w:divBdr>
                                                    <w:top w:val="none" w:sz="0" w:space="0" w:color="auto"/>
                                                    <w:left w:val="none" w:sz="0" w:space="0" w:color="auto"/>
                                                    <w:bottom w:val="none" w:sz="0" w:space="0" w:color="auto"/>
                                                    <w:right w:val="none" w:sz="0" w:space="0" w:color="auto"/>
                                                  </w:divBdr>
                                                </w:div>
                                                <w:div w:id="239684062">
                                                  <w:marLeft w:val="0"/>
                                                  <w:marRight w:val="0"/>
                                                  <w:marTop w:val="0"/>
                                                  <w:marBottom w:val="0"/>
                                                  <w:divBdr>
                                                    <w:top w:val="none" w:sz="0" w:space="0" w:color="auto"/>
                                                    <w:left w:val="none" w:sz="0" w:space="0" w:color="auto"/>
                                                    <w:bottom w:val="none" w:sz="0" w:space="0" w:color="auto"/>
                                                    <w:right w:val="none" w:sz="0" w:space="0" w:color="auto"/>
                                                  </w:divBdr>
                                                </w:div>
                                                <w:div w:id="243338634">
                                                  <w:marLeft w:val="0"/>
                                                  <w:marRight w:val="0"/>
                                                  <w:marTop w:val="0"/>
                                                  <w:marBottom w:val="0"/>
                                                  <w:divBdr>
                                                    <w:top w:val="none" w:sz="0" w:space="0" w:color="auto"/>
                                                    <w:left w:val="none" w:sz="0" w:space="0" w:color="auto"/>
                                                    <w:bottom w:val="none" w:sz="0" w:space="0" w:color="auto"/>
                                                    <w:right w:val="none" w:sz="0" w:space="0" w:color="auto"/>
                                                  </w:divBdr>
                                                </w:div>
                                                <w:div w:id="268006844">
                                                  <w:marLeft w:val="0"/>
                                                  <w:marRight w:val="0"/>
                                                  <w:marTop w:val="0"/>
                                                  <w:marBottom w:val="0"/>
                                                  <w:divBdr>
                                                    <w:top w:val="none" w:sz="0" w:space="0" w:color="auto"/>
                                                    <w:left w:val="none" w:sz="0" w:space="0" w:color="auto"/>
                                                    <w:bottom w:val="none" w:sz="0" w:space="0" w:color="auto"/>
                                                    <w:right w:val="none" w:sz="0" w:space="0" w:color="auto"/>
                                                  </w:divBdr>
                                                </w:div>
                                                <w:div w:id="388574223">
                                                  <w:marLeft w:val="0"/>
                                                  <w:marRight w:val="0"/>
                                                  <w:marTop w:val="0"/>
                                                  <w:marBottom w:val="0"/>
                                                  <w:divBdr>
                                                    <w:top w:val="none" w:sz="0" w:space="0" w:color="auto"/>
                                                    <w:left w:val="none" w:sz="0" w:space="0" w:color="auto"/>
                                                    <w:bottom w:val="none" w:sz="0" w:space="0" w:color="auto"/>
                                                    <w:right w:val="none" w:sz="0" w:space="0" w:color="auto"/>
                                                  </w:divBdr>
                                                </w:div>
                                                <w:div w:id="570623991">
                                                  <w:marLeft w:val="0"/>
                                                  <w:marRight w:val="0"/>
                                                  <w:marTop w:val="0"/>
                                                  <w:marBottom w:val="0"/>
                                                  <w:divBdr>
                                                    <w:top w:val="none" w:sz="0" w:space="0" w:color="auto"/>
                                                    <w:left w:val="none" w:sz="0" w:space="0" w:color="auto"/>
                                                    <w:bottom w:val="none" w:sz="0" w:space="0" w:color="auto"/>
                                                    <w:right w:val="none" w:sz="0" w:space="0" w:color="auto"/>
                                                  </w:divBdr>
                                                </w:div>
                                                <w:div w:id="601301113">
                                                  <w:marLeft w:val="0"/>
                                                  <w:marRight w:val="0"/>
                                                  <w:marTop w:val="0"/>
                                                  <w:marBottom w:val="0"/>
                                                  <w:divBdr>
                                                    <w:top w:val="none" w:sz="0" w:space="0" w:color="auto"/>
                                                    <w:left w:val="none" w:sz="0" w:space="0" w:color="auto"/>
                                                    <w:bottom w:val="none" w:sz="0" w:space="0" w:color="auto"/>
                                                    <w:right w:val="none" w:sz="0" w:space="0" w:color="auto"/>
                                                  </w:divBdr>
                                                </w:div>
                                                <w:div w:id="696389823">
                                                  <w:marLeft w:val="0"/>
                                                  <w:marRight w:val="0"/>
                                                  <w:marTop w:val="0"/>
                                                  <w:marBottom w:val="0"/>
                                                  <w:divBdr>
                                                    <w:top w:val="none" w:sz="0" w:space="0" w:color="auto"/>
                                                    <w:left w:val="none" w:sz="0" w:space="0" w:color="auto"/>
                                                    <w:bottom w:val="none" w:sz="0" w:space="0" w:color="auto"/>
                                                    <w:right w:val="none" w:sz="0" w:space="0" w:color="auto"/>
                                                  </w:divBdr>
                                                </w:div>
                                                <w:div w:id="704478938">
                                                  <w:marLeft w:val="0"/>
                                                  <w:marRight w:val="0"/>
                                                  <w:marTop w:val="0"/>
                                                  <w:marBottom w:val="0"/>
                                                  <w:divBdr>
                                                    <w:top w:val="none" w:sz="0" w:space="0" w:color="auto"/>
                                                    <w:left w:val="none" w:sz="0" w:space="0" w:color="auto"/>
                                                    <w:bottom w:val="none" w:sz="0" w:space="0" w:color="auto"/>
                                                    <w:right w:val="none" w:sz="0" w:space="0" w:color="auto"/>
                                                  </w:divBdr>
                                                </w:div>
                                                <w:div w:id="766733889">
                                                  <w:marLeft w:val="0"/>
                                                  <w:marRight w:val="0"/>
                                                  <w:marTop w:val="0"/>
                                                  <w:marBottom w:val="0"/>
                                                  <w:divBdr>
                                                    <w:top w:val="none" w:sz="0" w:space="0" w:color="auto"/>
                                                    <w:left w:val="none" w:sz="0" w:space="0" w:color="auto"/>
                                                    <w:bottom w:val="none" w:sz="0" w:space="0" w:color="auto"/>
                                                    <w:right w:val="none" w:sz="0" w:space="0" w:color="auto"/>
                                                  </w:divBdr>
                                                </w:div>
                                                <w:div w:id="813716915">
                                                  <w:marLeft w:val="0"/>
                                                  <w:marRight w:val="0"/>
                                                  <w:marTop w:val="0"/>
                                                  <w:marBottom w:val="0"/>
                                                  <w:divBdr>
                                                    <w:top w:val="none" w:sz="0" w:space="0" w:color="auto"/>
                                                    <w:left w:val="none" w:sz="0" w:space="0" w:color="auto"/>
                                                    <w:bottom w:val="none" w:sz="0" w:space="0" w:color="auto"/>
                                                    <w:right w:val="none" w:sz="0" w:space="0" w:color="auto"/>
                                                  </w:divBdr>
                                                </w:div>
                                                <w:div w:id="851070100">
                                                  <w:marLeft w:val="0"/>
                                                  <w:marRight w:val="0"/>
                                                  <w:marTop w:val="0"/>
                                                  <w:marBottom w:val="0"/>
                                                  <w:divBdr>
                                                    <w:top w:val="none" w:sz="0" w:space="0" w:color="auto"/>
                                                    <w:left w:val="none" w:sz="0" w:space="0" w:color="auto"/>
                                                    <w:bottom w:val="none" w:sz="0" w:space="0" w:color="auto"/>
                                                    <w:right w:val="none" w:sz="0" w:space="0" w:color="auto"/>
                                                  </w:divBdr>
                                                </w:div>
                                                <w:div w:id="869415567">
                                                  <w:marLeft w:val="0"/>
                                                  <w:marRight w:val="0"/>
                                                  <w:marTop w:val="0"/>
                                                  <w:marBottom w:val="0"/>
                                                  <w:divBdr>
                                                    <w:top w:val="none" w:sz="0" w:space="0" w:color="auto"/>
                                                    <w:left w:val="none" w:sz="0" w:space="0" w:color="auto"/>
                                                    <w:bottom w:val="none" w:sz="0" w:space="0" w:color="auto"/>
                                                    <w:right w:val="none" w:sz="0" w:space="0" w:color="auto"/>
                                                  </w:divBdr>
                                                </w:div>
                                                <w:div w:id="924001240">
                                                  <w:marLeft w:val="0"/>
                                                  <w:marRight w:val="0"/>
                                                  <w:marTop w:val="0"/>
                                                  <w:marBottom w:val="0"/>
                                                  <w:divBdr>
                                                    <w:top w:val="none" w:sz="0" w:space="0" w:color="auto"/>
                                                    <w:left w:val="none" w:sz="0" w:space="0" w:color="auto"/>
                                                    <w:bottom w:val="none" w:sz="0" w:space="0" w:color="auto"/>
                                                    <w:right w:val="none" w:sz="0" w:space="0" w:color="auto"/>
                                                  </w:divBdr>
                                                </w:div>
                                                <w:div w:id="955067006">
                                                  <w:marLeft w:val="0"/>
                                                  <w:marRight w:val="0"/>
                                                  <w:marTop w:val="0"/>
                                                  <w:marBottom w:val="0"/>
                                                  <w:divBdr>
                                                    <w:top w:val="none" w:sz="0" w:space="0" w:color="auto"/>
                                                    <w:left w:val="none" w:sz="0" w:space="0" w:color="auto"/>
                                                    <w:bottom w:val="none" w:sz="0" w:space="0" w:color="auto"/>
                                                    <w:right w:val="none" w:sz="0" w:space="0" w:color="auto"/>
                                                  </w:divBdr>
                                                </w:div>
                                                <w:div w:id="960451522">
                                                  <w:marLeft w:val="0"/>
                                                  <w:marRight w:val="0"/>
                                                  <w:marTop w:val="0"/>
                                                  <w:marBottom w:val="0"/>
                                                  <w:divBdr>
                                                    <w:top w:val="none" w:sz="0" w:space="0" w:color="auto"/>
                                                    <w:left w:val="none" w:sz="0" w:space="0" w:color="auto"/>
                                                    <w:bottom w:val="none" w:sz="0" w:space="0" w:color="auto"/>
                                                    <w:right w:val="none" w:sz="0" w:space="0" w:color="auto"/>
                                                  </w:divBdr>
                                                </w:div>
                                                <w:div w:id="1167942773">
                                                  <w:marLeft w:val="0"/>
                                                  <w:marRight w:val="0"/>
                                                  <w:marTop w:val="0"/>
                                                  <w:marBottom w:val="0"/>
                                                  <w:divBdr>
                                                    <w:top w:val="none" w:sz="0" w:space="0" w:color="auto"/>
                                                    <w:left w:val="none" w:sz="0" w:space="0" w:color="auto"/>
                                                    <w:bottom w:val="none" w:sz="0" w:space="0" w:color="auto"/>
                                                    <w:right w:val="none" w:sz="0" w:space="0" w:color="auto"/>
                                                  </w:divBdr>
                                                </w:div>
                                                <w:div w:id="1252160872">
                                                  <w:marLeft w:val="0"/>
                                                  <w:marRight w:val="0"/>
                                                  <w:marTop w:val="0"/>
                                                  <w:marBottom w:val="0"/>
                                                  <w:divBdr>
                                                    <w:top w:val="none" w:sz="0" w:space="0" w:color="auto"/>
                                                    <w:left w:val="none" w:sz="0" w:space="0" w:color="auto"/>
                                                    <w:bottom w:val="none" w:sz="0" w:space="0" w:color="auto"/>
                                                    <w:right w:val="none" w:sz="0" w:space="0" w:color="auto"/>
                                                  </w:divBdr>
                                                </w:div>
                                                <w:div w:id="1252851919">
                                                  <w:marLeft w:val="0"/>
                                                  <w:marRight w:val="0"/>
                                                  <w:marTop w:val="0"/>
                                                  <w:marBottom w:val="0"/>
                                                  <w:divBdr>
                                                    <w:top w:val="none" w:sz="0" w:space="0" w:color="auto"/>
                                                    <w:left w:val="none" w:sz="0" w:space="0" w:color="auto"/>
                                                    <w:bottom w:val="none" w:sz="0" w:space="0" w:color="auto"/>
                                                    <w:right w:val="none" w:sz="0" w:space="0" w:color="auto"/>
                                                  </w:divBdr>
                                                </w:div>
                                                <w:div w:id="1344167784">
                                                  <w:marLeft w:val="0"/>
                                                  <w:marRight w:val="0"/>
                                                  <w:marTop w:val="0"/>
                                                  <w:marBottom w:val="0"/>
                                                  <w:divBdr>
                                                    <w:top w:val="none" w:sz="0" w:space="0" w:color="auto"/>
                                                    <w:left w:val="none" w:sz="0" w:space="0" w:color="auto"/>
                                                    <w:bottom w:val="none" w:sz="0" w:space="0" w:color="auto"/>
                                                    <w:right w:val="none" w:sz="0" w:space="0" w:color="auto"/>
                                                  </w:divBdr>
                                                </w:div>
                                                <w:div w:id="1360660199">
                                                  <w:marLeft w:val="0"/>
                                                  <w:marRight w:val="0"/>
                                                  <w:marTop w:val="0"/>
                                                  <w:marBottom w:val="0"/>
                                                  <w:divBdr>
                                                    <w:top w:val="none" w:sz="0" w:space="0" w:color="auto"/>
                                                    <w:left w:val="none" w:sz="0" w:space="0" w:color="auto"/>
                                                    <w:bottom w:val="none" w:sz="0" w:space="0" w:color="auto"/>
                                                    <w:right w:val="none" w:sz="0" w:space="0" w:color="auto"/>
                                                  </w:divBdr>
                                                </w:div>
                                                <w:div w:id="1440180551">
                                                  <w:marLeft w:val="0"/>
                                                  <w:marRight w:val="0"/>
                                                  <w:marTop w:val="0"/>
                                                  <w:marBottom w:val="0"/>
                                                  <w:divBdr>
                                                    <w:top w:val="none" w:sz="0" w:space="0" w:color="auto"/>
                                                    <w:left w:val="none" w:sz="0" w:space="0" w:color="auto"/>
                                                    <w:bottom w:val="none" w:sz="0" w:space="0" w:color="auto"/>
                                                    <w:right w:val="none" w:sz="0" w:space="0" w:color="auto"/>
                                                  </w:divBdr>
                                                </w:div>
                                                <w:div w:id="1548101563">
                                                  <w:marLeft w:val="0"/>
                                                  <w:marRight w:val="0"/>
                                                  <w:marTop w:val="0"/>
                                                  <w:marBottom w:val="0"/>
                                                  <w:divBdr>
                                                    <w:top w:val="none" w:sz="0" w:space="0" w:color="auto"/>
                                                    <w:left w:val="none" w:sz="0" w:space="0" w:color="auto"/>
                                                    <w:bottom w:val="none" w:sz="0" w:space="0" w:color="auto"/>
                                                    <w:right w:val="none" w:sz="0" w:space="0" w:color="auto"/>
                                                  </w:divBdr>
                                                </w:div>
                                                <w:div w:id="1590190048">
                                                  <w:marLeft w:val="0"/>
                                                  <w:marRight w:val="0"/>
                                                  <w:marTop w:val="0"/>
                                                  <w:marBottom w:val="0"/>
                                                  <w:divBdr>
                                                    <w:top w:val="none" w:sz="0" w:space="0" w:color="auto"/>
                                                    <w:left w:val="none" w:sz="0" w:space="0" w:color="auto"/>
                                                    <w:bottom w:val="none" w:sz="0" w:space="0" w:color="auto"/>
                                                    <w:right w:val="none" w:sz="0" w:space="0" w:color="auto"/>
                                                  </w:divBdr>
                                                </w:div>
                                                <w:div w:id="1622028688">
                                                  <w:marLeft w:val="0"/>
                                                  <w:marRight w:val="0"/>
                                                  <w:marTop w:val="0"/>
                                                  <w:marBottom w:val="0"/>
                                                  <w:divBdr>
                                                    <w:top w:val="none" w:sz="0" w:space="0" w:color="auto"/>
                                                    <w:left w:val="none" w:sz="0" w:space="0" w:color="auto"/>
                                                    <w:bottom w:val="none" w:sz="0" w:space="0" w:color="auto"/>
                                                    <w:right w:val="none" w:sz="0" w:space="0" w:color="auto"/>
                                                  </w:divBdr>
                                                </w:div>
                                                <w:div w:id="1634479698">
                                                  <w:marLeft w:val="0"/>
                                                  <w:marRight w:val="0"/>
                                                  <w:marTop w:val="0"/>
                                                  <w:marBottom w:val="0"/>
                                                  <w:divBdr>
                                                    <w:top w:val="none" w:sz="0" w:space="0" w:color="auto"/>
                                                    <w:left w:val="none" w:sz="0" w:space="0" w:color="auto"/>
                                                    <w:bottom w:val="none" w:sz="0" w:space="0" w:color="auto"/>
                                                    <w:right w:val="none" w:sz="0" w:space="0" w:color="auto"/>
                                                  </w:divBdr>
                                                </w:div>
                                                <w:div w:id="1705406275">
                                                  <w:marLeft w:val="0"/>
                                                  <w:marRight w:val="0"/>
                                                  <w:marTop w:val="0"/>
                                                  <w:marBottom w:val="0"/>
                                                  <w:divBdr>
                                                    <w:top w:val="none" w:sz="0" w:space="0" w:color="auto"/>
                                                    <w:left w:val="none" w:sz="0" w:space="0" w:color="auto"/>
                                                    <w:bottom w:val="none" w:sz="0" w:space="0" w:color="auto"/>
                                                    <w:right w:val="none" w:sz="0" w:space="0" w:color="auto"/>
                                                  </w:divBdr>
                                                </w:div>
                                                <w:div w:id="1720089488">
                                                  <w:marLeft w:val="0"/>
                                                  <w:marRight w:val="0"/>
                                                  <w:marTop w:val="0"/>
                                                  <w:marBottom w:val="0"/>
                                                  <w:divBdr>
                                                    <w:top w:val="none" w:sz="0" w:space="0" w:color="auto"/>
                                                    <w:left w:val="none" w:sz="0" w:space="0" w:color="auto"/>
                                                    <w:bottom w:val="none" w:sz="0" w:space="0" w:color="auto"/>
                                                    <w:right w:val="none" w:sz="0" w:space="0" w:color="auto"/>
                                                  </w:divBdr>
                                                </w:div>
                                                <w:div w:id="1734694496">
                                                  <w:marLeft w:val="0"/>
                                                  <w:marRight w:val="0"/>
                                                  <w:marTop w:val="0"/>
                                                  <w:marBottom w:val="0"/>
                                                  <w:divBdr>
                                                    <w:top w:val="none" w:sz="0" w:space="0" w:color="auto"/>
                                                    <w:left w:val="none" w:sz="0" w:space="0" w:color="auto"/>
                                                    <w:bottom w:val="none" w:sz="0" w:space="0" w:color="auto"/>
                                                    <w:right w:val="none" w:sz="0" w:space="0" w:color="auto"/>
                                                  </w:divBdr>
                                                </w:div>
                                                <w:div w:id="1810129825">
                                                  <w:marLeft w:val="0"/>
                                                  <w:marRight w:val="0"/>
                                                  <w:marTop w:val="0"/>
                                                  <w:marBottom w:val="0"/>
                                                  <w:divBdr>
                                                    <w:top w:val="none" w:sz="0" w:space="0" w:color="auto"/>
                                                    <w:left w:val="none" w:sz="0" w:space="0" w:color="auto"/>
                                                    <w:bottom w:val="none" w:sz="0" w:space="0" w:color="auto"/>
                                                    <w:right w:val="none" w:sz="0" w:space="0" w:color="auto"/>
                                                  </w:divBdr>
                                                </w:div>
                                                <w:div w:id="1830947490">
                                                  <w:marLeft w:val="0"/>
                                                  <w:marRight w:val="0"/>
                                                  <w:marTop w:val="0"/>
                                                  <w:marBottom w:val="0"/>
                                                  <w:divBdr>
                                                    <w:top w:val="none" w:sz="0" w:space="0" w:color="auto"/>
                                                    <w:left w:val="none" w:sz="0" w:space="0" w:color="auto"/>
                                                    <w:bottom w:val="none" w:sz="0" w:space="0" w:color="auto"/>
                                                    <w:right w:val="none" w:sz="0" w:space="0" w:color="auto"/>
                                                  </w:divBdr>
                                                </w:div>
                                                <w:div w:id="1906987773">
                                                  <w:marLeft w:val="0"/>
                                                  <w:marRight w:val="0"/>
                                                  <w:marTop w:val="0"/>
                                                  <w:marBottom w:val="0"/>
                                                  <w:divBdr>
                                                    <w:top w:val="none" w:sz="0" w:space="0" w:color="auto"/>
                                                    <w:left w:val="none" w:sz="0" w:space="0" w:color="auto"/>
                                                    <w:bottom w:val="none" w:sz="0" w:space="0" w:color="auto"/>
                                                    <w:right w:val="none" w:sz="0" w:space="0" w:color="auto"/>
                                                  </w:divBdr>
                                                </w:div>
                                                <w:div w:id="2002149462">
                                                  <w:marLeft w:val="0"/>
                                                  <w:marRight w:val="0"/>
                                                  <w:marTop w:val="0"/>
                                                  <w:marBottom w:val="0"/>
                                                  <w:divBdr>
                                                    <w:top w:val="none" w:sz="0" w:space="0" w:color="auto"/>
                                                    <w:left w:val="none" w:sz="0" w:space="0" w:color="auto"/>
                                                    <w:bottom w:val="none" w:sz="0" w:space="0" w:color="auto"/>
                                                    <w:right w:val="none" w:sz="0" w:space="0" w:color="auto"/>
                                                  </w:divBdr>
                                                </w:div>
                                                <w:div w:id="2076468602">
                                                  <w:marLeft w:val="0"/>
                                                  <w:marRight w:val="0"/>
                                                  <w:marTop w:val="0"/>
                                                  <w:marBottom w:val="0"/>
                                                  <w:divBdr>
                                                    <w:top w:val="none" w:sz="0" w:space="0" w:color="auto"/>
                                                    <w:left w:val="none" w:sz="0" w:space="0" w:color="auto"/>
                                                    <w:bottom w:val="none" w:sz="0" w:space="0" w:color="auto"/>
                                                    <w:right w:val="none" w:sz="0" w:space="0" w:color="auto"/>
                                                  </w:divBdr>
                                                </w:div>
                                                <w:div w:id="2082094572">
                                                  <w:marLeft w:val="0"/>
                                                  <w:marRight w:val="0"/>
                                                  <w:marTop w:val="0"/>
                                                  <w:marBottom w:val="0"/>
                                                  <w:divBdr>
                                                    <w:top w:val="none" w:sz="0" w:space="0" w:color="auto"/>
                                                    <w:left w:val="none" w:sz="0" w:space="0" w:color="auto"/>
                                                    <w:bottom w:val="none" w:sz="0" w:space="0" w:color="auto"/>
                                                    <w:right w:val="none" w:sz="0" w:space="0" w:color="auto"/>
                                                  </w:divBdr>
                                                </w:div>
                                                <w:div w:id="21334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93291">
                          <w:marLeft w:val="0"/>
                          <w:marRight w:val="0"/>
                          <w:marTop w:val="0"/>
                          <w:marBottom w:val="0"/>
                          <w:divBdr>
                            <w:top w:val="none" w:sz="0" w:space="0" w:color="auto"/>
                            <w:left w:val="none" w:sz="0" w:space="0" w:color="auto"/>
                            <w:bottom w:val="none" w:sz="0" w:space="0" w:color="auto"/>
                            <w:right w:val="none" w:sz="0" w:space="0" w:color="auto"/>
                          </w:divBdr>
                          <w:divsChild>
                            <w:div w:id="1096169428">
                              <w:marLeft w:val="0"/>
                              <w:marRight w:val="0"/>
                              <w:marTop w:val="0"/>
                              <w:marBottom w:val="0"/>
                              <w:divBdr>
                                <w:top w:val="none" w:sz="0" w:space="0" w:color="auto"/>
                                <w:left w:val="none" w:sz="0" w:space="0" w:color="auto"/>
                                <w:bottom w:val="none" w:sz="0" w:space="0" w:color="auto"/>
                                <w:right w:val="none" w:sz="0" w:space="0" w:color="auto"/>
                              </w:divBdr>
                              <w:divsChild>
                                <w:div w:id="13802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9211">
          <w:marLeft w:val="0"/>
          <w:marRight w:val="0"/>
          <w:marTop w:val="0"/>
          <w:marBottom w:val="0"/>
          <w:divBdr>
            <w:top w:val="none" w:sz="0" w:space="0" w:color="auto"/>
            <w:left w:val="none" w:sz="0" w:space="0" w:color="auto"/>
            <w:bottom w:val="none" w:sz="0" w:space="0" w:color="auto"/>
            <w:right w:val="none" w:sz="0" w:space="0" w:color="auto"/>
          </w:divBdr>
          <w:divsChild>
            <w:div w:id="1349335172">
              <w:marLeft w:val="0"/>
              <w:marRight w:val="0"/>
              <w:marTop w:val="0"/>
              <w:marBottom w:val="0"/>
              <w:divBdr>
                <w:top w:val="none" w:sz="0" w:space="0" w:color="auto"/>
                <w:left w:val="none" w:sz="0" w:space="0" w:color="auto"/>
                <w:bottom w:val="none" w:sz="0" w:space="0" w:color="auto"/>
                <w:right w:val="none" w:sz="0" w:space="0" w:color="auto"/>
              </w:divBdr>
              <w:divsChild>
                <w:div w:id="1659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1254">
      <w:bodyDiv w:val="1"/>
      <w:marLeft w:val="0"/>
      <w:marRight w:val="0"/>
      <w:marTop w:val="0"/>
      <w:marBottom w:val="0"/>
      <w:divBdr>
        <w:top w:val="none" w:sz="0" w:space="0" w:color="auto"/>
        <w:left w:val="none" w:sz="0" w:space="0" w:color="auto"/>
        <w:bottom w:val="none" w:sz="0" w:space="0" w:color="auto"/>
        <w:right w:val="none" w:sz="0" w:space="0" w:color="auto"/>
      </w:divBdr>
    </w:div>
    <w:div w:id="1109661138">
      <w:bodyDiv w:val="1"/>
      <w:marLeft w:val="0"/>
      <w:marRight w:val="0"/>
      <w:marTop w:val="0"/>
      <w:marBottom w:val="0"/>
      <w:divBdr>
        <w:top w:val="none" w:sz="0" w:space="0" w:color="auto"/>
        <w:left w:val="none" w:sz="0" w:space="0" w:color="auto"/>
        <w:bottom w:val="none" w:sz="0" w:space="0" w:color="auto"/>
        <w:right w:val="none" w:sz="0" w:space="0" w:color="auto"/>
      </w:divBdr>
      <w:divsChild>
        <w:div w:id="1299606111">
          <w:marLeft w:val="0"/>
          <w:marRight w:val="0"/>
          <w:marTop w:val="0"/>
          <w:marBottom w:val="0"/>
          <w:divBdr>
            <w:top w:val="single" w:sz="2" w:space="0" w:color="E3E3E3"/>
            <w:left w:val="single" w:sz="2" w:space="0" w:color="E3E3E3"/>
            <w:bottom w:val="single" w:sz="2" w:space="0" w:color="E3E3E3"/>
            <w:right w:val="single" w:sz="2" w:space="0" w:color="E3E3E3"/>
          </w:divBdr>
          <w:divsChild>
            <w:div w:id="1599603808">
              <w:marLeft w:val="0"/>
              <w:marRight w:val="0"/>
              <w:marTop w:val="0"/>
              <w:marBottom w:val="0"/>
              <w:divBdr>
                <w:top w:val="single" w:sz="2" w:space="0" w:color="E3E3E3"/>
                <w:left w:val="single" w:sz="2" w:space="0" w:color="E3E3E3"/>
                <w:bottom w:val="single" w:sz="2" w:space="0" w:color="E3E3E3"/>
                <w:right w:val="single" w:sz="2" w:space="0" w:color="E3E3E3"/>
              </w:divBdr>
              <w:divsChild>
                <w:div w:id="1537962455">
                  <w:marLeft w:val="0"/>
                  <w:marRight w:val="0"/>
                  <w:marTop w:val="0"/>
                  <w:marBottom w:val="0"/>
                  <w:divBdr>
                    <w:top w:val="single" w:sz="2" w:space="0" w:color="E3E3E3"/>
                    <w:left w:val="single" w:sz="2" w:space="0" w:color="E3E3E3"/>
                    <w:bottom w:val="single" w:sz="2" w:space="0" w:color="E3E3E3"/>
                    <w:right w:val="single" w:sz="2" w:space="0" w:color="E3E3E3"/>
                  </w:divBdr>
                  <w:divsChild>
                    <w:div w:id="634144895">
                      <w:marLeft w:val="0"/>
                      <w:marRight w:val="0"/>
                      <w:marTop w:val="0"/>
                      <w:marBottom w:val="0"/>
                      <w:divBdr>
                        <w:top w:val="single" w:sz="2" w:space="0" w:color="E3E3E3"/>
                        <w:left w:val="single" w:sz="2" w:space="0" w:color="E3E3E3"/>
                        <w:bottom w:val="single" w:sz="2" w:space="0" w:color="E3E3E3"/>
                        <w:right w:val="single" w:sz="2" w:space="0" w:color="E3E3E3"/>
                      </w:divBdr>
                      <w:divsChild>
                        <w:div w:id="1177619197">
                          <w:marLeft w:val="0"/>
                          <w:marRight w:val="0"/>
                          <w:marTop w:val="0"/>
                          <w:marBottom w:val="0"/>
                          <w:divBdr>
                            <w:top w:val="single" w:sz="2" w:space="0" w:color="E3E3E3"/>
                            <w:left w:val="single" w:sz="2" w:space="0" w:color="E3E3E3"/>
                            <w:bottom w:val="single" w:sz="2" w:space="0" w:color="E3E3E3"/>
                            <w:right w:val="single" w:sz="2" w:space="0" w:color="E3E3E3"/>
                          </w:divBdr>
                          <w:divsChild>
                            <w:div w:id="367687363">
                              <w:marLeft w:val="0"/>
                              <w:marRight w:val="0"/>
                              <w:marTop w:val="0"/>
                              <w:marBottom w:val="0"/>
                              <w:divBdr>
                                <w:top w:val="single" w:sz="2" w:space="0" w:color="E3E3E3"/>
                                <w:left w:val="single" w:sz="2" w:space="0" w:color="E3E3E3"/>
                                <w:bottom w:val="single" w:sz="2" w:space="0" w:color="E3E3E3"/>
                                <w:right w:val="single" w:sz="2" w:space="0" w:color="E3E3E3"/>
                              </w:divBdr>
                              <w:divsChild>
                                <w:div w:id="1900701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459759">
                                      <w:marLeft w:val="0"/>
                                      <w:marRight w:val="0"/>
                                      <w:marTop w:val="0"/>
                                      <w:marBottom w:val="0"/>
                                      <w:divBdr>
                                        <w:top w:val="single" w:sz="2" w:space="0" w:color="E3E3E3"/>
                                        <w:left w:val="single" w:sz="2" w:space="0" w:color="E3E3E3"/>
                                        <w:bottom w:val="single" w:sz="2" w:space="0" w:color="E3E3E3"/>
                                        <w:right w:val="single" w:sz="2" w:space="0" w:color="E3E3E3"/>
                                      </w:divBdr>
                                      <w:divsChild>
                                        <w:div w:id="433717337">
                                          <w:marLeft w:val="0"/>
                                          <w:marRight w:val="0"/>
                                          <w:marTop w:val="0"/>
                                          <w:marBottom w:val="0"/>
                                          <w:divBdr>
                                            <w:top w:val="single" w:sz="2" w:space="0" w:color="E3E3E3"/>
                                            <w:left w:val="single" w:sz="2" w:space="0" w:color="E3E3E3"/>
                                            <w:bottom w:val="single" w:sz="2" w:space="0" w:color="E3E3E3"/>
                                            <w:right w:val="single" w:sz="2" w:space="0" w:color="E3E3E3"/>
                                          </w:divBdr>
                                          <w:divsChild>
                                            <w:div w:id="1348022963">
                                              <w:marLeft w:val="0"/>
                                              <w:marRight w:val="0"/>
                                              <w:marTop w:val="0"/>
                                              <w:marBottom w:val="0"/>
                                              <w:divBdr>
                                                <w:top w:val="single" w:sz="2" w:space="0" w:color="E3E3E3"/>
                                                <w:left w:val="single" w:sz="2" w:space="0" w:color="E3E3E3"/>
                                                <w:bottom w:val="single" w:sz="2" w:space="0" w:color="E3E3E3"/>
                                                <w:right w:val="single" w:sz="2" w:space="0" w:color="E3E3E3"/>
                                              </w:divBdr>
                                              <w:divsChild>
                                                <w:div w:id="1846700425">
                                                  <w:marLeft w:val="0"/>
                                                  <w:marRight w:val="0"/>
                                                  <w:marTop w:val="0"/>
                                                  <w:marBottom w:val="0"/>
                                                  <w:divBdr>
                                                    <w:top w:val="single" w:sz="2" w:space="0" w:color="E3E3E3"/>
                                                    <w:left w:val="single" w:sz="2" w:space="0" w:color="E3E3E3"/>
                                                    <w:bottom w:val="single" w:sz="2" w:space="0" w:color="E3E3E3"/>
                                                    <w:right w:val="single" w:sz="2" w:space="0" w:color="E3E3E3"/>
                                                  </w:divBdr>
                                                  <w:divsChild>
                                                    <w:div w:id="779375451">
                                                      <w:marLeft w:val="0"/>
                                                      <w:marRight w:val="0"/>
                                                      <w:marTop w:val="0"/>
                                                      <w:marBottom w:val="0"/>
                                                      <w:divBdr>
                                                        <w:top w:val="single" w:sz="2" w:space="0" w:color="E3E3E3"/>
                                                        <w:left w:val="single" w:sz="2" w:space="0" w:color="E3E3E3"/>
                                                        <w:bottom w:val="single" w:sz="2" w:space="0" w:color="E3E3E3"/>
                                                        <w:right w:val="single" w:sz="2" w:space="0" w:color="E3E3E3"/>
                                                      </w:divBdr>
                                                      <w:divsChild>
                                                        <w:div w:id="2146503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7817513">
          <w:marLeft w:val="0"/>
          <w:marRight w:val="0"/>
          <w:marTop w:val="0"/>
          <w:marBottom w:val="0"/>
          <w:divBdr>
            <w:top w:val="none" w:sz="0" w:space="0" w:color="auto"/>
            <w:left w:val="none" w:sz="0" w:space="0" w:color="auto"/>
            <w:bottom w:val="none" w:sz="0" w:space="0" w:color="auto"/>
            <w:right w:val="none" w:sz="0" w:space="0" w:color="auto"/>
          </w:divBdr>
          <w:divsChild>
            <w:div w:id="328559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45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6757490">
      <w:bodyDiv w:val="1"/>
      <w:marLeft w:val="0"/>
      <w:marRight w:val="0"/>
      <w:marTop w:val="0"/>
      <w:marBottom w:val="0"/>
      <w:divBdr>
        <w:top w:val="none" w:sz="0" w:space="0" w:color="auto"/>
        <w:left w:val="none" w:sz="0" w:space="0" w:color="auto"/>
        <w:bottom w:val="none" w:sz="0" w:space="0" w:color="auto"/>
        <w:right w:val="none" w:sz="0" w:space="0" w:color="auto"/>
      </w:divBdr>
      <w:divsChild>
        <w:div w:id="1150748134">
          <w:marLeft w:val="0"/>
          <w:marRight w:val="0"/>
          <w:marTop w:val="0"/>
          <w:marBottom w:val="0"/>
          <w:divBdr>
            <w:top w:val="none" w:sz="0" w:space="0" w:color="auto"/>
            <w:left w:val="none" w:sz="0" w:space="0" w:color="auto"/>
            <w:bottom w:val="none" w:sz="0" w:space="0" w:color="auto"/>
            <w:right w:val="none" w:sz="0" w:space="0" w:color="auto"/>
          </w:divBdr>
          <w:divsChild>
            <w:div w:id="235283577">
              <w:marLeft w:val="0"/>
              <w:marRight w:val="0"/>
              <w:marTop w:val="0"/>
              <w:marBottom w:val="0"/>
              <w:divBdr>
                <w:top w:val="none" w:sz="0" w:space="0" w:color="auto"/>
                <w:left w:val="none" w:sz="0" w:space="0" w:color="auto"/>
                <w:bottom w:val="none" w:sz="0" w:space="0" w:color="auto"/>
                <w:right w:val="none" w:sz="0" w:space="0" w:color="auto"/>
              </w:divBdr>
            </w:div>
            <w:div w:id="820662256">
              <w:marLeft w:val="0"/>
              <w:marRight w:val="0"/>
              <w:marTop w:val="0"/>
              <w:marBottom w:val="0"/>
              <w:divBdr>
                <w:top w:val="none" w:sz="0" w:space="0" w:color="auto"/>
                <w:left w:val="none" w:sz="0" w:space="0" w:color="auto"/>
                <w:bottom w:val="none" w:sz="0" w:space="0" w:color="auto"/>
                <w:right w:val="none" w:sz="0" w:space="0" w:color="auto"/>
              </w:divBdr>
            </w:div>
            <w:div w:id="1029836876">
              <w:marLeft w:val="0"/>
              <w:marRight w:val="0"/>
              <w:marTop w:val="0"/>
              <w:marBottom w:val="0"/>
              <w:divBdr>
                <w:top w:val="none" w:sz="0" w:space="0" w:color="auto"/>
                <w:left w:val="none" w:sz="0" w:space="0" w:color="auto"/>
                <w:bottom w:val="none" w:sz="0" w:space="0" w:color="auto"/>
                <w:right w:val="none" w:sz="0" w:space="0" w:color="auto"/>
              </w:divBdr>
            </w:div>
            <w:div w:id="16990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2040">
      <w:bodyDiv w:val="1"/>
      <w:marLeft w:val="0"/>
      <w:marRight w:val="0"/>
      <w:marTop w:val="0"/>
      <w:marBottom w:val="0"/>
      <w:divBdr>
        <w:top w:val="none" w:sz="0" w:space="0" w:color="auto"/>
        <w:left w:val="none" w:sz="0" w:space="0" w:color="auto"/>
        <w:bottom w:val="none" w:sz="0" w:space="0" w:color="auto"/>
        <w:right w:val="none" w:sz="0" w:space="0" w:color="auto"/>
      </w:divBdr>
      <w:divsChild>
        <w:div w:id="529341860">
          <w:marLeft w:val="0"/>
          <w:marRight w:val="0"/>
          <w:marTop w:val="0"/>
          <w:marBottom w:val="0"/>
          <w:divBdr>
            <w:top w:val="none" w:sz="0" w:space="0" w:color="auto"/>
            <w:left w:val="none" w:sz="0" w:space="0" w:color="auto"/>
            <w:bottom w:val="none" w:sz="0" w:space="0" w:color="auto"/>
            <w:right w:val="none" w:sz="0" w:space="0" w:color="auto"/>
          </w:divBdr>
          <w:divsChild>
            <w:div w:id="853805915">
              <w:marLeft w:val="0"/>
              <w:marRight w:val="0"/>
              <w:marTop w:val="0"/>
              <w:marBottom w:val="0"/>
              <w:divBdr>
                <w:top w:val="none" w:sz="0" w:space="0" w:color="auto"/>
                <w:left w:val="none" w:sz="0" w:space="0" w:color="auto"/>
                <w:bottom w:val="none" w:sz="0" w:space="0" w:color="auto"/>
                <w:right w:val="none" w:sz="0" w:space="0" w:color="auto"/>
              </w:divBdr>
            </w:div>
          </w:divsChild>
        </w:div>
        <w:div w:id="919217483">
          <w:marLeft w:val="0"/>
          <w:marRight w:val="0"/>
          <w:marTop w:val="0"/>
          <w:marBottom w:val="0"/>
          <w:divBdr>
            <w:top w:val="none" w:sz="0" w:space="0" w:color="auto"/>
            <w:left w:val="none" w:sz="0" w:space="0" w:color="auto"/>
            <w:bottom w:val="none" w:sz="0" w:space="0" w:color="auto"/>
            <w:right w:val="none" w:sz="0" w:space="0" w:color="auto"/>
          </w:divBdr>
        </w:div>
      </w:divsChild>
    </w:div>
    <w:div w:id="1156261166">
      <w:bodyDiv w:val="1"/>
      <w:marLeft w:val="0"/>
      <w:marRight w:val="0"/>
      <w:marTop w:val="0"/>
      <w:marBottom w:val="0"/>
      <w:divBdr>
        <w:top w:val="none" w:sz="0" w:space="0" w:color="auto"/>
        <w:left w:val="none" w:sz="0" w:space="0" w:color="auto"/>
        <w:bottom w:val="none" w:sz="0" w:space="0" w:color="auto"/>
        <w:right w:val="none" w:sz="0" w:space="0" w:color="auto"/>
      </w:divBdr>
    </w:div>
    <w:div w:id="1160001455">
      <w:bodyDiv w:val="1"/>
      <w:marLeft w:val="0"/>
      <w:marRight w:val="0"/>
      <w:marTop w:val="0"/>
      <w:marBottom w:val="0"/>
      <w:divBdr>
        <w:top w:val="none" w:sz="0" w:space="0" w:color="auto"/>
        <w:left w:val="none" w:sz="0" w:space="0" w:color="auto"/>
        <w:bottom w:val="none" w:sz="0" w:space="0" w:color="auto"/>
        <w:right w:val="none" w:sz="0" w:space="0" w:color="auto"/>
      </w:divBdr>
      <w:divsChild>
        <w:div w:id="600724971">
          <w:marLeft w:val="0"/>
          <w:marRight w:val="0"/>
          <w:marTop w:val="0"/>
          <w:marBottom w:val="0"/>
          <w:divBdr>
            <w:top w:val="none" w:sz="0" w:space="0" w:color="auto"/>
            <w:left w:val="none" w:sz="0" w:space="0" w:color="auto"/>
            <w:bottom w:val="none" w:sz="0" w:space="0" w:color="auto"/>
            <w:right w:val="none" w:sz="0" w:space="0" w:color="auto"/>
          </w:divBdr>
          <w:divsChild>
            <w:div w:id="329991038">
              <w:marLeft w:val="0"/>
              <w:marRight w:val="0"/>
              <w:marTop w:val="0"/>
              <w:marBottom w:val="0"/>
              <w:divBdr>
                <w:top w:val="none" w:sz="0" w:space="0" w:color="auto"/>
                <w:left w:val="none" w:sz="0" w:space="0" w:color="auto"/>
                <w:bottom w:val="none" w:sz="0" w:space="0" w:color="auto"/>
                <w:right w:val="none" w:sz="0" w:space="0" w:color="auto"/>
              </w:divBdr>
            </w:div>
            <w:div w:id="519857067">
              <w:marLeft w:val="0"/>
              <w:marRight w:val="0"/>
              <w:marTop w:val="0"/>
              <w:marBottom w:val="0"/>
              <w:divBdr>
                <w:top w:val="none" w:sz="0" w:space="0" w:color="auto"/>
                <w:left w:val="none" w:sz="0" w:space="0" w:color="auto"/>
                <w:bottom w:val="none" w:sz="0" w:space="0" w:color="auto"/>
                <w:right w:val="none" w:sz="0" w:space="0" w:color="auto"/>
              </w:divBdr>
            </w:div>
            <w:div w:id="701630335">
              <w:marLeft w:val="0"/>
              <w:marRight w:val="0"/>
              <w:marTop w:val="0"/>
              <w:marBottom w:val="0"/>
              <w:divBdr>
                <w:top w:val="none" w:sz="0" w:space="0" w:color="auto"/>
                <w:left w:val="none" w:sz="0" w:space="0" w:color="auto"/>
                <w:bottom w:val="none" w:sz="0" w:space="0" w:color="auto"/>
                <w:right w:val="none" w:sz="0" w:space="0" w:color="auto"/>
              </w:divBdr>
            </w:div>
            <w:div w:id="1027559103">
              <w:marLeft w:val="0"/>
              <w:marRight w:val="0"/>
              <w:marTop w:val="0"/>
              <w:marBottom w:val="0"/>
              <w:divBdr>
                <w:top w:val="none" w:sz="0" w:space="0" w:color="auto"/>
                <w:left w:val="none" w:sz="0" w:space="0" w:color="auto"/>
                <w:bottom w:val="none" w:sz="0" w:space="0" w:color="auto"/>
                <w:right w:val="none" w:sz="0" w:space="0" w:color="auto"/>
              </w:divBdr>
            </w:div>
            <w:div w:id="1160391707">
              <w:marLeft w:val="0"/>
              <w:marRight w:val="0"/>
              <w:marTop w:val="0"/>
              <w:marBottom w:val="0"/>
              <w:divBdr>
                <w:top w:val="none" w:sz="0" w:space="0" w:color="auto"/>
                <w:left w:val="none" w:sz="0" w:space="0" w:color="auto"/>
                <w:bottom w:val="none" w:sz="0" w:space="0" w:color="auto"/>
                <w:right w:val="none" w:sz="0" w:space="0" w:color="auto"/>
              </w:divBdr>
            </w:div>
            <w:div w:id="12515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078">
      <w:bodyDiv w:val="1"/>
      <w:marLeft w:val="0"/>
      <w:marRight w:val="0"/>
      <w:marTop w:val="0"/>
      <w:marBottom w:val="0"/>
      <w:divBdr>
        <w:top w:val="none" w:sz="0" w:space="0" w:color="auto"/>
        <w:left w:val="none" w:sz="0" w:space="0" w:color="auto"/>
        <w:bottom w:val="none" w:sz="0" w:space="0" w:color="auto"/>
        <w:right w:val="none" w:sz="0" w:space="0" w:color="auto"/>
      </w:divBdr>
    </w:div>
    <w:div w:id="1164123716">
      <w:bodyDiv w:val="1"/>
      <w:marLeft w:val="0"/>
      <w:marRight w:val="0"/>
      <w:marTop w:val="0"/>
      <w:marBottom w:val="0"/>
      <w:divBdr>
        <w:top w:val="none" w:sz="0" w:space="0" w:color="auto"/>
        <w:left w:val="none" w:sz="0" w:space="0" w:color="auto"/>
        <w:bottom w:val="none" w:sz="0" w:space="0" w:color="auto"/>
        <w:right w:val="none" w:sz="0" w:space="0" w:color="auto"/>
      </w:divBdr>
    </w:div>
    <w:div w:id="1203857976">
      <w:bodyDiv w:val="1"/>
      <w:marLeft w:val="0"/>
      <w:marRight w:val="0"/>
      <w:marTop w:val="0"/>
      <w:marBottom w:val="0"/>
      <w:divBdr>
        <w:top w:val="none" w:sz="0" w:space="0" w:color="auto"/>
        <w:left w:val="none" w:sz="0" w:space="0" w:color="auto"/>
        <w:bottom w:val="none" w:sz="0" w:space="0" w:color="auto"/>
        <w:right w:val="none" w:sz="0" w:space="0" w:color="auto"/>
      </w:divBdr>
    </w:div>
    <w:div w:id="1261988569">
      <w:bodyDiv w:val="1"/>
      <w:marLeft w:val="0"/>
      <w:marRight w:val="0"/>
      <w:marTop w:val="0"/>
      <w:marBottom w:val="0"/>
      <w:divBdr>
        <w:top w:val="none" w:sz="0" w:space="0" w:color="auto"/>
        <w:left w:val="none" w:sz="0" w:space="0" w:color="auto"/>
        <w:bottom w:val="none" w:sz="0" w:space="0" w:color="auto"/>
        <w:right w:val="none" w:sz="0" w:space="0" w:color="auto"/>
      </w:divBdr>
      <w:divsChild>
        <w:div w:id="853303335">
          <w:marLeft w:val="0"/>
          <w:marRight w:val="0"/>
          <w:marTop w:val="0"/>
          <w:marBottom w:val="0"/>
          <w:divBdr>
            <w:top w:val="none" w:sz="0" w:space="0" w:color="auto"/>
            <w:left w:val="none" w:sz="0" w:space="0" w:color="auto"/>
            <w:bottom w:val="none" w:sz="0" w:space="0" w:color="auto"/>
            <w:right w:val="none" w:sz="0" w:space="0" w:color="auto"/>
          </w:divBdr>
          <w:divsChild>
            <w:div w:id="1080755663">
              <w:marLeft w:val="0"/>
              <w:marRight w:val="0"/>
              <w:marTop w:val="0"/>
              <w:marBottom w:val="0"/>
              <w:divBdr>
                <w:top w:val="none" w:sz="0" w:space="0" w:color="auto"/>
                <w:left w:val="none" w:sz="0" w:space="0" w:color="auto"/>
                <w:bottom w:val="none" w:sz="0" w:space="0" w:color="auto"/>
                <w:right w:val="none" w:sz="0" w:space="0" w:color="auto"/>
              </w:divBdr>
            </w:div>
            <w:div w:id="1262447208">
              <w:marLeft w:val="0"/>
              <w:marRight w:val="0"/>
              <w:marTop w:val="0"/>
              <w:marBottom w:val="0"/>
              <w:divBdr>
                <w:top w:val="none" w:sz="0" w:space="0" w:color="auto"/>
                <w:left w:val="none" w:sz="0" w:space="0" w:color="auto"/>
                <w:bottom w:val="none" w:sz="0" w:space="0" w:color="auto"/>
                <w:right w:val="none" w:sz="0" w:space="0" w:color="auto"/>
              </w:divBdr>
            </w:div>
            <w:div w:id="1369378598">
              <w:marLeft w:val="0"/>
              <w:marRight w:val="0"/>
              <w:marTop w:val="0"/>
              <w:marBottom w:val="0"/>
              <w:divBdr>
                <w:top w:val="none" w:sz="0" w:space="0" w:color="auto"/>
                <w:left w:val="none" w:sz="0" w:space="0" w:color="auto"/>
                <w:bottom w:val="none" w:sz="0" w:space="0" w:color="auto"/>
                <w:right w:val="none" w:sz="0" w:space="0" w:color="auto"/>
              </w:divBdr>
            </w:div>
            <w:div w:id="13861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59774">
      <w:bodyDiv w:val="1"/>
      <w:marLeft w:val="0"/>
      <w:marRight w:val="0"/>
      <w:marTop w:val="0"/>
      <w:marBottom w:val="0"/>
      <w:divBdr>
        <w:top w:val="none" w:sz="0" w:space="0" w:color="auto"/>
        <w:left w:val="none" w:sz="0" w:space="0" w:color="auto"/>
        <w:bottom w:val="none" w:sz="0" w:space="0" w:color="auto"/>
        <w:right w:val="none" w:sz="0" w:space="0" w:color="auto"/>
      </w:divBdr>
    </w:div>
    <w:div w:id="1286350715">
      <w:bodyDiv w:val="1"/>
      <w:marLeft w:val="0"/>
      <w:marRight w:val="0"/>
      <w:marTop w:val="0"/>
      <w:marBottom w:val="0"/>
      <w:divBdr>
        <w:top w:val="none" w:sz="0" w:space="0" w:color="auto"/>
        <w:left w:val="none" w:sz="0" w:space="0" w:color="auto"/>
        <w:bottom w:val="none" w:sz="0" w:space="0" w:color="auto"/>
        <w:right w:val="none" w:sz="0" w:space="0" w:color="auto"/>
      </w:divBdr>
      <w:divsChild>
        <w:div w:id="956570795">
          <w:marLeft w:val="0"/>
          <w:marRight w:val="0"/>
          <w:marTop w:val="0"/>
          <w:marBottom w:val="0"/>
          <w:divBdr>
            <w:top w:val="none" w:sz="0" w:space="0" w:color="auto"/>
            <w:left w:val="none" w:sz="0" w:space="0" w:color="auto"/>
            <w:bottom w:val="none" w:sz="0" w:space="0" w:color="auto"/>
            <w:right w:val="none" w:sz="0" w:space="0" w:color="auto"/>
          </w:divBdr>
          <w:divsChild>
            <w:div w:id="232354260">
              <w:marLeft w:val="0"/>
              <w:marRight w:val="0"/>
              <w:marTop w:val="0"/>
              <w:marBottom w:val="0"/>
              <w:divBdr>
                <w:top w:val="none" w:sz="0" w:space="0" w:color="auto"/>
                <w:left w:val="none" w:sz="0" w:space="0" w:color="auto"/>
                <w:bottom w:val="none" w:sz="0" w:space="0" w:color="auto"/>
                <w:right w:val="none" w:sz="0" w:space="0" w:color="auto"/>
              </w:divBdr>
            </w:div>
            <w:div w:id="519321530">
              <w:marLeft w:val="0"/>
              <w:marRight w:val="0"/>
              <w:marTop w:val="0"/>
              <w:marBottom w:val="0"/>
              <w:divBdr>
                <w:top w:val="none" w:sz="0" w:space="0" w:color="auto"/>
                <w:left w:val="none" w:sz="0" w:space="0" w:color="auto"/>
                <w:bottom w:val="none" w:sz="0" w:space="0" w:color="auto"/>
                <w:right w:val="none" w:sz="0" w:space="0" w:color="auto"/>
              </w:divBdr>
            </w:div>
            <w:div w:id="1085879527">
              <w:marLeft w:val="0"/>
              <w:marRight w:val="0"/>
              <w:marTop w:val="0"/>
              <w:marBottom w:val="0"/>
              <w:divBdr>
                <w:top w:val="none" w:sz="0" w:space="0" w:color="auto"/>
                <w:left w:val="none" w:sz="0" w:space="0" w:color="auto"/>
                <w:bottom w:val="none" w:sz="0" w:space="0" w:color="auto"/>
                <w:right w:val="none" w:sz="0" w:space="0" w:color="auto"/>
              </w:divBdr>
            </w:div>
            <w:div w:id="1634947664">
              <w:marLeft w:val="0"/>
              <w:marRight w:val="0"/>
              <w:marTop w:val="0"/>
              <w:marBottom w:val="0"/>
              <w:divBdr>
                <w:top w:val="none" w:sz="0" w:space="0" w:color="auto"/>
                <w:left w:val="none" w:sz="0" w:space="0" w:color="auto"/>
                <w:bottom w:val="none" w:sz="0" w:space="0" w:color="auto"/>
                <w:right w:val="none" w:sz="0" w:space="0" w:color="auto"/>
              </w:divBdr>
            </w:div>
            <w:div w:id="1704864682">
              <w:marLeft w:val="0"/>
              <w:marRight w:val="0"/>
              <w:marTop w:val="0"/>
              <w:marBottom w:val="0"/>
              <w:divBdr>
                <w:top w:val="none" w:sz="0" w:space="0" w:color="auto"/>
                <w:left w:val="none" w:sz="0" w:space="0" w:color="auto"/>
                <w:bottom w:val="none" w:sz="0" w:space="0" w:color="auto"/>
                <w:right w:val="none" w:sz="0" w:space="0" w:color="auto"/>
              </w:divBdr>
            </w:div>
            <w:div w:id="17933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8993">
      <w:bodyDiv w:val="1"/>
      <w:marLeft w:val="0"/>
      <w:marRight w:val="0"/>
      <w:marTop w:val="0"/>
      <w:marBottom w:val="0"/>
      <w:divBdr>
        <w:top w:val="none" w:sz="0" w:space="0" w:color="auto"/>
        <w:left w:val="none" w:sz="0" w:space="0" w:color="auto"/>
        <w:bottom w:val="none" w:sz="0" w:space="0" w:color="auto"/>
        <w:right w:val="none" w:sz="0" w:space="0" w:color="auto"/>
      </w:divBdr>
      <w:divsChild>
        <w:div w:id="665938026">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 w:id="1000044138">
              <w:marLeft w:val="0"/>
              <w:marRight w:val="0"/>
              <w:marTop w:val="0"/>
              <w:marBottom w:val="0"/>
              <w:divBdr>
                <w:top w:val="none" w:sz="0" w:space="0" w:color="auto"/>
                <w:left w:val="none" w:sz="0" w:space="0" w:color="auto"/>
                <w:bottom w:val="none" w:sz="0" w:space="0" w:color="auto"/>
                <w:right w:val="none" w:sz="0" w:space="0" w:color="auto"/>
              </w:divBdr>
            </w:div>
            <w:div w:id="1850293547">
              <w:marLeft w:val="0"/>
              <w:marRight w:val="0"/>
              <w:marTop w:val="0"/>
              <w:marBottom w:val="0"/>
              <w:divBdr>
                <w:top w:val="none" w:sz="0" w:space="0" w:color="auto"/>
                <w:left w:val="none" w:sz="0" w:space="0" w:color="auto"/>
                <w:bottom w:val="none" w:sz="0" w:space="0" w:color="auto"/>
                <w:right w:val="none" w:sz="0" w:space="0" w:color="auto"/>
              </w:divBdr>
            </w:div>
            <w:div w:id="19627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0711">
      <w:bodyDiv w:val="1"/>
      <w:marLeft w:val="0"/>
      <w:marRight w:val="0"/>
      <w:marTop w:val="0"/>
      <w:marBottom w:val="0"/>
      <w:divBdr>
        <w:top w:val="none" w:sz="0" w:space="0" w:color="auto"/>
        <w:left w:val="none" w:sz="0" w:space="0" w:color="auto"/>
        <w:bottom w:val="none" w:sz="0" w:space="0" w:color="auto"/>
        <w:right w:val="none" w:sz="0" w:space="0" w:color="auto"/>
      </w:divBdr>
    </w:div>
    <w:div w:id="1305350858">
      <w:bodyDiv w:val="1"/>
      <w:marLeft w:val="0"/>
      <w:marRight w:val="0"/>
      <w:marTop w:val="0"/>
      <w:marBottom w:val="0"/>
      <w:divBdr>
        <w:top w:val="none" w:sz="0" w:space="0" w:color="auto"/>
        <w:left w:val="none" w:sz="0" w:space="0" w:color="auto"/>
        <w:bottom w:val="none" w:sz="0" w:space="0" w:color="auto"/>
        <w:right w:val="none" w:sz="0" w:space="0" w:color="auto"/>
      </w:divBdr>
    </w:div>
    <w:div w:id="1306470766">
      <w:bodyDiv w:val="1"/>
      <w:marLeft w:val="0"/>
      <w:marRight w:val="0"/>
      <w:marTop w:val="0"/>
      <w:marBottom w:val="0"/>
      <w:divBdr>
        <w:top w:val="none" w:sz="0" w:space="0" w:color="auto"/>
        <w:left w:val="none" w:sz="0" w:space="0" w:color="auto"/>
        <w:bottom w:val="none" w:sz="0" w:space="0" w:color="auto"/>
        <w:right w:val="none" w:sz="0" w:space="0" w:color="auto"/>
      </w:divBdr>
      <w:divsChild>
        <w:div w:id="560212076">
          <w:marLeft w:val="0"/>
          <w:marRight w:val="0"/>
          <w:marTop w:val="0"/>
          <w:marBottom w:val="0"/>
          <w:divBdr>
            <w:top w:val="none" w:sz="0" w:space="0" w:color="auto"/>
            <w:left w:val="none" w:sz="0" w:space="0" w:color="auto"/>
            <w:bottom w:val="none" w:sz="0" w:space="0" w:color="auto"/>
            <w:right w:val="none" w:sz="0" w:space="0" w:color="auto"/>
          </w:divBdr>
          <w:divsChild>
            <w:div w:id="699819884">
              <w:marLeft w:val="0"/>
              <w:marRight w:val="0"/>
              <w:marTop w:val="0"/>
              <w:marBottom w:val="0"/>
              <w:divBdr>
                <w:top w:val="none" w:sz="0" w:space="0" w:color="auto"/>
                <w:left w:val="none" w:sz="0" w:space="0" w:color="auto"/>
                <w:bottom w:val="none" w:sz="0" w:space="0" w:color="auto"/>
                <w:right w:val="none" w:sz="0" w:space="0" w:color="auto"/>
              </w:divBdr>
            </w:div>
            <w:div w:id="782961056">
              <w:marLeft w:val="0"/>
              <w:marRight w:val="0"/>
              <w:marTop w:val="0"/>
              <w:marBottom w:val="0"/>
              <w:divBdr>
                <w:top w:val="none" w:sz="0" w:space="0" w:color="auto"/>
                <w:left w:val="none" w:sz="0" w:space="0" w:color="auto"/>
                <w:bottom w:val="none" w:sz="0" w:space="0" w:color="auto"/>
                <w:right w:val="none" w:sz="0" w:space="0" w:color="auto"/>
              </w:divBdr>
            </w:div>
            <w:div w:id="12546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435">
      <w:bodyDiv w:val="1"/>
      <w:marLeft w:val="0"/>
      <w:marRight w:val="0"/>
      <w:marTop w:val="0"/>
      <w:marBottom w:val="0"/>
      <w:divBdr>
        <w:top w:val="none" w:sz="0" w:space="0" w:color="auto"/>
        <w:left w:val="none" w:sz="0" w:space="0" w:color="auto"/>
        <w:bottom w:val="none" w:sz="0" w:space="0" w:color="auto"/>
        <w:right w:val="none" w:sz="0" w:space="0" w:color="auto"/>
      </w:divBdr>
    </w:div>
    <w:div w:id="1416708134">
      <w:bodyDiv w:val="1"/>
      <w:marLeft w:val="0"/>
      <w:marRight w:val="0"/>
      <w:marTop w:val="0"/>
      <w:marBottom w:val="0"/>
      <w:divBdr>
        <w:top w:val="none" w:sz="0" w:space="0" w:color="auto"/>
        <w:left w:val="none" w:sz="0" w:space="0" w:color="auto"/>
        <w:bottom w:val="none" w:sz="0" w:space="0" w:color="auto"/>
        <w:right w:val="none" w:sz="0" w:space="0" w:color="auto"/>
      </w:divBdr>
    </w:div>
    <w:div w:id="1429034652">
      <w:bodyDiv w:val="1"/>
      <w:marLeft w:val="0"/>
      <w:marRight w:val="0"/>
      <w:marTop w:val="0"/>
      <w:marBottom w:val="0"/>
      <w:divBdr>
        <w:top w:val="none" w:sz="0" w:space="0" w:color="auto"/>
        <w:left w:val="none" w:sz="0" w:space="0" w:color="auto"/>
        <w:bottom w:val="none" w:sz="0" w:space="0" w:color="auto"/>
        <w:right w:val="none" w:sz="0" w:space="0" w:color="auto"/>
      </w:divBdr>
      <w:divsChild>
        <w:div w:id="23676149">
          <w:marLeft w:val="0"/>
          <w:marRight w:val="0"/>
          <w:marTop w:val="0"/>
          <w:marBottom w:val="0"/>
          <w:divBdr>
            <w:top w:val="single" w:sz="2" w:space="0" w:color="E3E3E3"/>
            <w:left w:val="single" w:sz="2" w:space="0" w:color="E3E3E3"/>
            <w:bottom w:val="single" w:sz="2" w:space="0" w:color="E3E3E3"/>
            <w:right w:val="single" w:sz="2" w:space="0" w:color="E3E3E3"/>
          </w:divBdr>
          <w:divsChild>
            <w:div w:id="547305429">
              <w:marLeft w:val="0"/>
              <w:marRight w:val="0"/>
              <w:marTop w:val="0"/>
              <w:marBottom w:val="0"/>
              <w:divBdr>
                <w:top w:val="single" w:sz="2" w:space="0" w:color="E3E3E3"/>
                <w:left w:val="single" w:sz="2" w:space="0" w:color="E3E3E3"/>
                <w:bottom w:val="single" w:sz="2" w:space="0" w:color="E3E3E3"/>
                <w:right w:val="single" w:sz="2" w:space="0" w:color="E3E3E3"/>
              </w:divBdr>
              <w:divsChild>
                <w:div w:id="357388598">
                  <w:marLeft w:val="0"/>
                  <w:marRight w:val="0"/>
                  <w:marTop w:val="0"/>
                  <w:marBottom w:val="0"/>
                  <w:divBdr>
                    <w:top w:val="single" w:sz="2" w:space="0" w:color="E3E3E3"/>
                    <w:left w:val="single" w:sz="2" w:space="0" w:color="E3E3E3"/>
                    <w:bottom w:val="single" w:sz="2" w:space="0" w:color="E3E3E3"/>
                    <w:right w:val="single" w:sz="2" w:space="0" w:color="E3E3E3"/>
                  </w:divBdr>
                  <w:divsChild>
                    <w:div w:id="1114669055">
                      <w:marLeft w:val="0"/>
                      <w:marRight w:val="0"/>
                      <w:marTop w:val="0"/>
                      <w:marBottom w:val="0"/>
                      <w:divBdr>
                        <w:top w:val="single" w:sz="2" w:space="0" w:color="E3E3E3"/>
                        <w:left w:val="single" w:sz="2" w:space="0" w:color="E3E3E3"/>
                        <w:bottom w:val="single" w:sz="2" w:space="0" w:color="E3E3E3"/>
                        <w:right w:val="single" w:sz="2" w:space="0" w:color="E3E3E3"/>
                      </w:divBdr>
                      <w:divsChild>
                        <w:div w:id="1798914097">
                          <w:marLeft w:val="0"/>
                          <w:marRight w:val="0"/>
                          <w:marTop w:val="0"/>
                          <w:marBottom w:val="0"/>
                          <w:divBdr>
                            <w:top w:val="single" w:sz="2" w:space="0" w:color="E3E3E3"/>
                            <w:left w:val="single" w:sz="2" w:space="0" w:color="E3E3E3"/>
                            <w:bottom w:val="single" w:sz="2" w:space="0" w:color="E3E3E3"/>
                            <w:right w:val="single" w:sz="2" w:space="0" w:color="E3E3E3"/>
                          </w:divBdr>
                          <w:divsChild>
                            <w:div w:id="762189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032862">
                                  <w:marLeft w:val="0"/>
                                  <w:marRight w:val="0"/>
                                  <w:marTop w:val="0"/>
                                  <w:marBottom w:val="0"/>
                                  <w:divBdr>
                                    <w:top w:val="single" w:sz="2" w:space="0" w:color="E3E3E3"/>
                                    <w:left w:val="single" w:sz="2" w:space="0" w:color="E3E3E3"/>
                                    <w:bottom w:val="single" w:sz="2" w:space="0" w:color="E3E3E3"/>
                                    <w:right w:val="single" w:sz="2" w:space="0" w:color="E3E3E3"/>
                                  </w:divBdr>
                                  <w:divsChild>
                                    <w:div w:id="796533518">
                                      <w:marLeft w:val="0"/>
                                      <w:marRight w:val="0"/>
                                      <w:marTop w:val="0"/>
                                      <w:marBottom w:val="0"/>
                                      <w:divBdr>
                                        <w:top w:val="single" w:sz="2" w:space="0" w:color="E3E3E3"/>
                                        <w:left w:val="single" w:sz="2" w:space="0" w:color="E3E3E3"/>
                                        <w:bottom w:val="single" w:sz="2" w:space="0" w:color="E3E3E3"/>
                                        <w:right w:val="single" w:sz="2" w:space="0" w:color="E3E3E3"/>
                                      </w:divBdr>
                                      <w:divsChild>
                                        <w:div w:id="715399101">
                                          <w:marLeft w:val="0"/>
                                          <w:marRight w:val="0"/>
                                          <w:marTop w:val="0"/>
                                          <w:marBottom w:val="0"/>
                                          <w:divBdr>
                                            <w:top w:val="single" w:sz="2" w:space="0" w:color="E3E3E3"/>
                                            <w:left w:val="single" w:sz="2" w:space="0" w:color="E3E3E3"/>
                                            <w:bottom w:val="single" w:sz="2" w:space="0" w:color="E3E3E3"/>
                                            <w:right w:val="single" w:sz="2" w:space="0" w:color="E3E3E3"/>
                                          </w:divBdr>
                                          <w:divsChild>
                                            <w:div w:id="1455447651">
                                              <w:marLeft w:val="0"/>
                                              <w:marRight w:val="0"/>
                                              <w:marTop w:val="0"/>
                                              <w:marBottom w:val="0"/>
                                              <w:divBdr>
                                                <w:top w:val="single" w:sz="2" w:space="0" w:color="E3E3E3"/>
                                                <w:left w:val="single" w:sz="2" w:space="0" w:color="E3E3E3"/>
                                                <w:bottom w:val="single" w:sz="2" w:space="0" w:color="E3E3E3"/>
                                                <w:right w:val="single" w:sz="2" w:space="0" w:color="E3E3E3"/>
                                              </w:divBdr>
                                              <w:divsChild>
                                                <w:div w:id="1185363784">
                                                  <w:marLeft w:val="0"/>
                                                  <w:marRight w:val="0"/>
                                                  <w:marTop w:val="0"/>
                                                  <w:marBottom w:val="0"/>
                                                  <w:divBdr>
                                                    <w:top w:val="single" w:sz="2" w:space="0" w:color="E3E3E3"/>
                                                    <w:left w:val="single" w:sz="2" w:space="0" w:color="E3E3E3"/>
                                                    <w:bottom w:val="single" w:sz="2" w:space="0" w:color="E3E3E3"/>
                                                    <w:right w:val="single" w:sz="2" w:space="0" w:color="E3E3E3"/>
                                                  </w:divBdr>
                                                  <w:divsChild>
                                                    <w:div w:id="124691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9406811">
          <w:marLeft w:val="0"/>
          <w:marRight w:val="0"/>
          <w:marTop w:val="0"/>
          <w:marBottom w:val="0"/>
          <w:divBdr>
            <w:top w:val="none" w:sz="0" w:space="0" w:color="auto"/>
            <w:left w:val="none" w:sz="0" w:space="0" w:color="auto"/>
            <w:bottom w:val="none" w:sz="0" w:space="0" w:color="auto"/>
            <w:right w:val="none" w:sz="0" w:space="0" w:color="auto"/>
          </w:divBdr>
        </w:div>
      </w:divsChild>
    </w:div>
    <w:div w:id="1452020121">
      <w:bodyDiv w:val="1"/>
      <w:marLeft w:val="0"/>
      <w:marRight w:val="0"/>
      <w:marTop w:val="0"/>
      <w:marBottom w:val="0"/>
      <w:divBdr>
        <w:top w:val="none" w:sz="0" w:space="0" w:color="auto"/>
        <w:left w:val="none" w:sz="0" w:space="0" w:color="auto"/>
        <w:bottom w:val="none" w:sz="0" w:space="0" w:color="auto"/>
        <w:right w:val="none" w:sz="0" w:space="0" w:color="auto"/>
      </w:divBdr>
      <w:divsChild>
        <w:div w:id="1683388133">
          <w:marLeft w:val="0"/>
          <w:marRight w:val="0"/>
          <w:marTop w:val="0"/>
          <w:marBottom w:val="0"/>
          <w:divBdr>
            <w:top w:val="none" w:sz="0" w:space="0" w:color="auto"/>
            <w:left w:val="none" w:sz="0" w:space="0" w:color="auto"/>
            <w:bottom w:val="none" w:sz="0" w:space="0" w:color="auto"/>
            <w:right w:val="none" w:sz="0" w:space="0" w:color="auto"/>
          </w:divBdr>
          <w:divsChild>
            <w:div w:id="178663313">
              <w:marLeft w:val="0"/>
              <w:marRight w:val="0"/>
              <w:marTop w:val="0"/>
              <w:marBottom w:val="0"/>
              <w:divBdr>
                <w:top w:val="none" w:sz="0" w:space="0" w:color="auto"/>
                <w:left w:val="none" w:sz="0" w:space="0" w:color="auto"/>
                <w:bottom w:val="none" w:sz="0" w:space="0" w:color="auto"/>
                <w:right w:val="none" w:sz="0" w:space="0" w:color="auto"/>
              </w:divBdr>
            </w:div>
            <w:div w:id="998655728">
              <w:marLeft w:val="0"/>
              <w:marRight w:val="0"/>
              <w:marTop w:val="0"/>
              <w:marBottom w:val="0"/>
              <w:divBdr>
                <w:top w:val="none" w:sz="0" w:space="0" w:color="auto"/>
                <w:left w:val="none" w:sz="0" w:space="0" w:color="auto"/>
                <w:bottom w:val="none" w:sz="0" w:space="0" w:color="auto"/>
                <w:right w:val="none" w:sz="0" w:space="0" w:color="auto"/>
              </w:divBdr>
            </w:div>
            <w:div w:id="1378747585">
              <w:marLeft w:val="0"/>
              <w:marRight w:val="0"/>
              <w:marTop w:val="0"/>
              <w:marBottom w:val="0"/>
              <w:divBdr>
                <w:top w:val="none" w:sz="0" w:space="0" w:color="auto"/>
                <w:left w:val="none" w:sz="0" w:space="0" w:color="auto"/>
                <w:bottom w:val="none" w:sz="0" w:space="0" w:color="auto"/>
                <w:right w:val="none" w:sz="0" w:space="0" w:color="auto"/>
              </w:divBdr>
            </w:div>
            <w:div w:id="1525945114">
              <w:marLeft w:val="0"/>
              <w:marRight w:val="0"/>
              <w:marTop w:val="0"/>
              <w:marBottom w:val="0"/>
              <w:divBdr>
                <w:top w:val="none" w:sz="0" w:space="0" w:color="auto"/>
                <w:left w:val="none" w:sz="0" w:space="0" w:color="auto"/>
                <w:bottom w:val="none" w:sz="0" w:space="0" w:color="auto"/>
                <w:right w:val="none" w:sz="0" w:space="0" w:color="auto"/>
              </w:divBdr>
            </w:div>
            <w:div w:id="1963490139">
              <w:marLeft w:val="0"/>
              <w:marRight w:val="0"/>
              <w:marTop w:val="0"/>
              <w:marBottom w:val="0"/>
              <w:divBdr>
                <w:top w:val="none" w:sz="0" w:space="0" w:color="auto"/>
                <w:left w:val="none" w:sz="0" w:space="0" w:color="auto"/>
                <w:bottom w:val="none" w:sz="0" w:space="0" w:color="auto"/>
                <w:right w:val="none" w:sz="0" w:space="0" w:color="auto"/>
              </w:divBdr>
            </w:div>
            <w:div w:id="2025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639">
      <w:bodyDiv w:val="1"/>
      <w:marLeft w:val="0"/>
      <w:marRight w:val="0"/>
      <w:marTop w:val="0"/>
      <w:marBottom w:val="0"/>
      <w:divBdr>
        <w:top w:val="none" w:sz="0" w:space="0" w:color="auto"/>
        <w:left w:val="none" w:sz="0" w:space="0" w:color="auto"/>
        <w:bottom w:val="none" w:sz="0" w:space="0" w:color="auto"/>
        <w:right w:val="none" w:sz="0" w:space="0" w:color="auto"/>
      </w:divBdr>
    </w:div>
    <w:div w:id="1492410949">
      <w:bodyDiv w:val="1"/>
      <w:marLeft w:val="0"/>
      <w:marRight w:val="0"/>
      <w:marTop w:val="0"/>
      <w:marBottom w:val="0"/>
      <w:divBdr>
        <w:top w:val="none" w:sz="0" w:space="0" w:color="auto"/>
        <w:left w:val="none" w:sz="0" w:space="0" w:color="auto"/>
        <w:bottom w:val="none" w:sz="0" w:space="0" w:color="auto"/>
        <w:right w:val="none" w:sz="0" w:space="0" w:color="auto"/>
      </w:divBdr>
    </w:div>
    <w:div w:id="1521822486">
      <w:bodyDiv w:val="1"/>
      <w:marLeft w:val="0"/>
      <w:marRight w:val="0"/>
      <w:marTop w:val="0"/>
      <w:marBottom w:val="0"/>
      <w:divBdr>
        <w:top w:val="none" w:sz="0" w:space="0" w:color="auto"/>
        <w:left w:val="none" w:sz="0" w:space="0" w:color="auto"/>
        <w:bottom w:val="none" w:sz="0" w:space="0" w:color="auto"/>
        <w:right w:val="none" w:sz="0" w:space="0" w:color="auto"/>
      </w:divBdr>
    </w:div>
    <w:div w:id="1537236987">
      <w:bodyDiv w:val="1"/>
      <w:marLeft w:val="0"/>
      <w:marRight w:val="0"/>
      <w:marTop w:val="0"/>
      <w:marBottom w:val="0"/>
      <w:divBdr>
        <w:top w:val="none" w:sz="0" w:space="0" w:color="auto"/>
        <w:left w:val="none" w:sz="0" w:space="0" w:color="auto"/>
        <w:bottom w:val="none" w:sz="0" w:space="0" w:color="auto"/>
        <w:right w:val="none" w:sz="0" w:space="0" w:color="auto"/>
      </w:divBdr>
    </w:div>
    <w:div w:id="1543666821">
      <w:bodyDiv w:val="1"/>
      <w:marLeft w:val="0"/>
      <w:marRight w:val="0"/>
      <w:marTop w:val="0"/>
      <w:marBottom w:val="0"/>
      <w:divBdr>
        <w:top w:val="none" w:sz="0" w:space="0" w:color="auto"/>
        <w:left w:val="none" w:sz="0" w:space="0" w:color="auto"/>
        <w:bottom w:val="none" w:sz="0" w:space="0" w:color="auto"/>
        <w:right w:val="none" w:sz="0" w:space="0" w:color="auto"/>
      </w:divBdr>
      <w:divsChild>
        <w:div w:id="257370841">
          <w:marLeft w:val="0"/>
          <w:marRight w:val="0"/>
          <w:marTop w:val="0"/>
          <w:marBottom w:val="0"/>
          <w:divBdr>
            <w:top w:val="none" w:sz="0" w:space="0" w:color="auto"/>
            <w:left w:val="none" w:sz="0" w:space="0" w:color="auto"/>
            <w:bottom w:val="none" w:sz="0" w:space="0" w:color="auto"/>
            <w:right w:val="none" w:sz="0" w:space="0" w:color="auto"/>
          </w:divBdr>
          <w:divsChild>
            <w:div w:id="81342629">
              <w:marLeft w:val="0"/>
              <w:marRight w:val="0"/>
              <w:marTop w:val="0"/>
              <w:marBottom w:val="0"/>
              <w:divBdr>
                <w:top w:val="none" w:sz="0" w:space="0" w:color="auto"/>
                <w:left w:val="none" w:sz="0" w:space="0" w:color="auto"/>
                <w:bottom w:val="none" w:sz="0" w:space="0" w:color="auto"/>
                <w:right w:val="none" w:sz="0" w:space="0" w:color="auto"/>
              </w:divBdr>
            </w:div>
            <w:div w:id="296647238">
              <w:marLeft w:val="0"/>
              <w:marRight w:val="0"/>
              <w:marTop w:val="0"/>
              <w:marBottom w:val="0"/>
              <w:divBdr>
                <w:top w:val="none" w:sz="0" w:space="0" w:color="auto"/>
                <w:left w:val="none" w:sz="0" w:space="0" w:color="auto"/>
                <w:bottom w:val="none" w:sz="0" w:space="0" w:color="auto"/>
                <w:right w:val="none" w:sz="0" w:space="0" w:color="auto"/>
              </w:divBdr>
            </w:div>
            <w:div w:id="8203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4480">
      <w:bodyDiv w:val="1"/>
      <w:marLeft w:val="0"/>
      <w:marRight w:val="0"/>
      <w:marTop w:val="0"/>
      <w:marBottom w:val="0"/>
      <w:divBdr>
        <w:top w:val="none" w:sz="0" w:space="0" w:color="auto"/>
        <w:left w:val="none" w:sz="0" w:space="0" w:color="auto"/>
        <w:bottom w:val="none" w:sz="0" w:space="0" w:color="auto"/>
        <w:right w:val="none" w:sz="0" w:space="0" w:color="auto"/>
      </w:divBdr>
    </w:div>
    <w:div w:id="1636108504">
      <w:bodyDiv w:val="1"/>
      <w:marLeft w:val="0"/>
      <w:marRight w:val="0"/>
      <w:marTop w:val="0"/>
      <w:marBottom w:val="0"/>
      <w:divBdr>
        <w:top w:val="none" w:sz="0" w:space="0" w:color="auto"/>
        <w:left w:val="none" w:sz="0" w:space="0" w:color="auto"/>
        <w:bottom w:val="none" w:sz="0" w:space="0" w:color="auto"/>
        <w:right w:val="none" w:sz="0" w:space="0" w:color="auto"/>
      </w:divBdr>
      <w:divsChild>
        <w:div w:id="1334839172">
          <w:marLeft w:val="0"/>
          <w:marRight w:val="0"/>
          <w:marTop w:val="0"/>
          <w:marBottom w:val="0"/>
          <w:divBdr>
            <w:top w:val="none" w:sz="0" w:space="0" w:color="auto"/>
            <w:left w:val="none" w:sz="0" w:space="0" w:color="auto"/>
            <w:bottom w:val="none" w:sz="0" w:space="0" w:color="auto"/>
            <w:right w:val="none" w:sz="0" w:space="0" w:color="auto"/>
          </w:divBdr>
          <w:divsChild>
            <w:div w:id="1440177615">
              <w:marLeft w:val="0"/>
              <w:marRight w:val="0"/>
              <w:marTop w:val="0"/>
              <w:marBottom w:val="0"/>
              <w:divBdr>
                <w:top w:val="none" w:sz="0" w:space="0" w:color="auto"/>
                <w:left w:val="none" w:sz="0" w:space="0" w:color="auto"/>
                <w:bottom w:val="none" w:sz="0" w:space="0" w:color="auto"/>
                <w:right w:val="none" w:sz="0" w:space="0" w:color="auto"/>
              </w:divBdr>
            </w:div>
            <w:div w:id="1774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08476">
      <w:bodyDiv w:val="1"/>
      <w:marLeft w:val="0"/>
      <w:marRight w:val="0"/>
      <w:marTop w:val="0"/>
      <w:marBottom w:val="0"/>
      <w:divBdr>
        <w:top w:val="none" w:sz="0" w:space="0" w:color="auto"/>
        <w:left w:val="none" w:sz="0" w:space="0" w:color="auto"/>
        <w:bottom w:val="none" w:sz="0" w:space="0" w:color="auto"/>
        <w:right w:val="none" w:sz="0" w:space="0" w:color="auto"/>
      </w:divBdr>
    </w:div>
    <w:div w:id="1686591297">
      <w:bodyDiv w:val="1"/>
      <w:marLeft w:val="0"/>
      <w:marRight w:val="0"/>
      <w:marTop w:val="0"/>
      <w:marBottom w:val="0"/>
      <w:divBdr>
        <w:top w:val="none" w:sz="0" w:space="0" w:color="auto"/>
        <w:left w:val="none" w:sz="0" w:space="0" w:color="auto"/>
        <w:bottom w:val="none" w:sz="0" w:space="0" w:color="auto"/>
        <w:right w:val="none" w:sz="0" w:space="0" w:color="auto"/>
      </w:divBdr>
      <w:divsChild>
        <w:div w:id="193928623">
          <w:marLeft w:val="0"/>
          <w:marRight w:val="0"/>
          <w:marTop w:val="0"/>
          <w:marBottom w:val="0"/>
          <w:divBdr>
            <w:top w:val="none" w:sz="0" w:space="0" w:color="auto"/>
            <w:left w:val="none" w:sz="0" w:space="0" w:color="auto"/>
            <w:bottom w:val="none" w:sz="0" w:space="0" w:color="auto"/>
            <w:right w:val="none" w:sz="0" w:space="0" w:color="auto"/>
          </w:divBdr>
          <w:divsChild>
            <w:div w:id="2871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875">
      <w:bodyDiv w:val="1"/>
      <w:marLeft w:val="0"/>
      <w:marRight w:val="0"/>
      <w:marTop w:val="0"/>
      <w:marBottom w:val="0"/>
      <w:divBdr>
        <w:top w:val="none" w:sz="0" w:space="0" w:color="auto"/>
        <w:left w:val="none" w:sz="0" w:space="0" w:color="auto"/>
        <w:bottom w:val="none" w:sz="0" w:space="0" w:color="auto"/>
        <w:right w:val="none" w:sz="0" w:space="0" w:color="auto"/>
      </w:divBdr>
    </w:div>
    <w:div w:id="1742167840">
      <w:bodyDiv w:val="1"/>
      <w:marLeft w:val="0"/>
      <w:marRight w:val="0"/>
      <w:marTop w:val="0"/>
      <w:marBottom w:val="0"/>
      <w:divBdr>
        <w:top w:val="none" w:sz="0" w:space="0" w:color="auto"/>
        <w:left w:val="none" w:sz="0" w:space="0" w:color="auto"/>
        <w:bottom w:val="none" w:sz="0" w:space="0" w:color="auto"/>
        <w:right w:val="none" w:sz="0" w:space="0" w:color="auto"/>
      </w:divBdr>
      <w:divsChild>
        <w:div w:id="1349525405">
          <w:marLeft w:val="0"/>
          <w:marRight w:val="0"/>
          <w:marTop w:val="0"/>
          <w:marBottom w:val="0"/>
          <w:divBdr>
            <w:top w:val="none" w:sz="0" w:space="0" w:color="auto"/>
            <w:left w:val="none" w:sz="0" w:space="0" w:color="auto"/>
            <w:bottom w:val="none" w:sz="0" w:space="0" w:color="auto"/>
            <w:right w:val="none" w:sz="0" w:space="0" w:color="auto"/>
          </w:divBdr>
          <w:divsChild>
            <w:div w:id="13190373">
              <w:marLeft w:val="0"/>
              <w:marRight w:val="0"/>
              <w:marTop w:val="0"/>
              <w:marBottom w:val="0"/>
              <w:divBdr>
                <w:top w:val="none" w:sz="0" w:space="0" w:color="auto"/>
                <w:left w:val="none" w:sz="0" w:space="0" w:color="auto"/>
                <w:bottom w:val="none" w:sz="0" w:space="0" w:color="auto"/>
                <w:right w:val="none" w:sz="0" w:space="0" w:color="auto"/>
              </w:divBdr>
            </w:div>
            <w:div w:id="35206379">
              <w:marLeft w:val="0"/>
              <w:marRight w:val="0"/>
              <w:marTop w:val="0"/>
              <w:marBottom w:val="0"/>
              <w:divBdr>
                <w:top w:val="none" w:sz="0" w:space="0" w:color="auto"/>
                <w:left w:val="none" w:sz="0" w:space="0" w:color="auto"/>
                <w:bottom w:val="none" w:sz="0" w:space="0" w:color="auto"/>
                <w:right w:val="none" w:sz="0" w:space="0" w:color="auto"/>
              </w:divBdr>
            </w:div>
            <w:div w:id="56322633">
              <w:marLeft w:val="0"/>
              <w:marRight w:val="0"/>
              <w:marTop w:val="0"/>
              <w:marBottom w:val="0"/>
              <w:divBdr>
                <w:top w:val="none" w:sz="0" w:space="0" w:color="auto"/>
                <w:left w:val="none" w:sz="0" w:space="0" w:color="auto"/>
                <w:bottom w:val="none" w:sz="0" w:space="0" w:color="auto"/>
                <w:right w:val="none" w:sz="0" w:space="0" w:color="auto"/>
              </w:divBdr>
            </w:div>
            <w:div w:id="128132758">
              <w:marLeft w:val="0"/>
              <w:marRight w:val="0"/>
              <w:marTop w:val="0"/>
              <w:marBottom w:val="0"/>
              <w:divBdr>
                <w:top w:val="none" w:sz="0" w:space="0" w:color="auto"/>
                <w:left w:val="none" w:sz="0" w:space="0" w:color="auto"/>
                <w:bottom w:val="none" w:sz="0" w:space="0" w:color="auto"/>
                <w:right w:val="none" w:sz="0" w:space="0" w:color="auto"/>
              </w:divBdr>
            </w:div>
            <w:div w:id="156238389">
              <w:marLeft w:val="0"/>
              <w:marRight w:val="0"/>
              <w:marTop w:val="0"/>
              <w:marBottom w:val="0"/>
              <w:divBdr>
                <w:top w:val="none" w:sz="0" w:space="0" w:color="auto"/>
                <w:left w:val="none" w:sz="0" w:space="0" w:color="auto"/>
                <w:bottom w:val="none" w:sz="0" w:space="0" w:color="auto"/>
                <w:right w:val="none" w:sz="0" w:space="0" w:color="auto"/>
              </w:divBdr>
            </w:div>
            <w:div w:id="160316407">
              <w:marLeft w:val="0"/>
              <w:marRight w:val="0"/>
              <w:marTop w:val="0"/>
              <w:marBottom w:val="0"/>
              <w:divBdr>
                <w:top w:val="none" w:sz="0" w:space="0" w:color="auto"/>
                <w:left w:val="none" w:sz="0" w:space="0" w:color="auto"/>
                <w:bottom w:val="none" w:sz="0" w:space="0" w:color="auto"/>
                <w:right w:val="none" w:sz="0" w:space="0" w:color="auto"/>
              </w:divBdr>
            </w:div>
            <w:div w:id="193034796">
              <w:marLeft w:val="0"/>
              <w:marRight w:val="0"/>
              <w:marTop w:val="0"/>
              <w:marBottom w:val="0"/>
              <w:divBdr>
                <w:top w:val="none" w:sz="0" w:space="0" w:color="auto"/>
                <w:left w:val="none" w:sz="0" w:space="0" w:color="auto"/>
                <w:bottom w:val="none" w:sz="0" w:space="0" w:color="auto"/>
                <w:right w:val="none" w:sz="0" w:space="0" w:color="auto"/>
              </w:divBdr>
            </w:div>
            <w:div w:id="223179772">
              <w:marLeft w:val="0"/>
              <w:marRight w:val="0"/>
              <w:marTop w:val="0"/>
              <w:marBottom w:val="0"/>
              <w:divBdr>
                <w:top w:val="none" w:sz="0" w:space="0" w:color="auto"/>
                <w:left w:val="none" w:sz="0" w:space="0" w:color="auto"/>
                <w:bottom w:val="none" w:sz="0" w:space="0" w:color="auto"/>
                <w:right w:val="none" w:sz="0" w:space="0" w:color="auto"/>
              </w:divBdr>
            </w:div>
            <w:div w:id="271977295">
              <w:marLeft w:val="0"/>
              <w:marRight w:val="0"/>
              <w:marTop w:val="0"/>
              <w:marBottom w:val="0"/>
              <w:divBdr>
                <w:top w:val="none" w:sz="0" w:space="0" w:color="auto"/>
                <w:left w:val="none" w:sz="0" w:space="0" w:color="auto"/>
                <w:bottom w:val="none" w:sz="0" w:space="0" w:color="auto"/>
                <w:right w:val="none" w:sz="0" w:space="0" w:color="auto"/>
              </w:divBdr>
            </w:div>
            <w:div w:id="274214438">
              <w:marLeft w:val="0"/>
              <w:marRight w:val="0"/>
              <w:marTop w:val="0"/>
              <w:marBottom w:val="0"/>
              <w:divBdr>
                <w:top w:val="none" w:sz="0" w:space="0" w:color="auto"/>
                <w:left w:val="none" w:sz="0" w:space="0" w:color="auto"/>
                <w:bottom w:val="none" w:sz="0" w:space="0" w:color="auto"/>
                <w:right w:val="none" w:sz="0" w:space="0" w:color="auto"/>
              </w:divBdr>
            </w:div>
            <w:div w:id="284235790">
              <w:marLeft w:val="0"/>
              <w:marRight w:val="0"/>
              <w:marTop w:val="0"/>
              <w:marBottom w:val="0"/>
              <w:divBdr>
                <w:top w:val="none" w:sz="0" w:space="0" w:color="auto"/>
                <w:left w:val="none" w:sz="0" w:space="0" w:color="auto"/>
                <w:bottom w:val="none" w:sz="0" w:space="0" w:color="auto"/>
                <w:right w:val="none" w:sz="0" w:space="0" w:color="auto"/>
              </w:divBdr>
            </w:div>
            <w:div w:id="297759297">
              <w:marLeft w:val="0"/>
              <w:marRight w:val="0"/>
              <w:marTop w:val="0"/>
              <w:marBottom w:val="0"/>
              <w:divBdr>
                <w:top w:val="none" w:sz="0" w:space="0" w:color="auto"/>
                <w:left w:val="none" w:sz="0" w:space="0" w:color="auto"/>
                <w:bottom w:val="none" w:sz="0" w:space="0" w:color="auto"/>
                <w:right w:val="none" w:sz="0" w:space="0" w:color="auto"/>
              </w:divBdr>
            </w:div>
            <w:div w:id="327558602">
              <w:marLeft w:val="0"/>
              <w:marRight w:val="0"/>
              <w:marTop w:val="0"/>
              <w:marBottom w:val="0"/>
              <w:divBdr>
                <w:top w:val="none" w:sz="0" w:space="0" w:color="auto"/>
                <w:left w:val="none" w:sz="0" w:space="0" w:color="auto"/>
                <w:bottom w:val="none" w:sz="0" w:space="0" w:color="auto"/>
                <w:right w:val="none" w:sz="0" w:space="0" w:color="auto"/>
              </w:divBdr>
            </w:div>
            <w:div w:id="342129128">
              <w:marLeft w:val="0"/>
              <w:marRight w:val="0"/>
              <w:marTop w:val="0"/>
              <w:marBottom w:val="0"/>
              <w:divBdr>
                <w:top w:val="none" w:sz="0" w:space="0" w:color="auto"/>
                <w:left w:val="none" w:sz="0" w:space="0" w:color="auto"/>
                <w:bottom w:val="none" w:sz="0" w:space="0" w:color="auto"/>
                <w:right w:val="none" w:sz="0" w:space="0" w:color="auto"/>
              </w:divBdr>
            </w:div>
            <w:div w:id="398137649">
              <w:marLeft w:val="0"/>
              <w:marRight w:val="0"/>
              <w:marTop w:val="0"/>
              <w:marBottom w:val="0"/>
              <w:divBdr>
                <w:top w:val="none" w:sz="0" w:space="0" w:color="auto"/>
                <w:left w:val="none" w:sz="0" w:space="0" w:color="auto"/>
                <w:bottom w:val="none" w:sz="0" w:space="0" w:color="auto"/>
                <w:right w:val="none" w:sz="0" w:space="0" w:color="auto"/>
              </w:divBdr>
            </w:div>
            <w:div w:id="435449332">
              <w:marLeft w:val="0"/>
              <w:marRight w:val="0"/>
              <w:marTop w:val="0"/>
              <w:marBottom w:val="0"/>
              <w:divBdr>
                <w:top w:val="none" w:sz="0" w:space="0" w:color="auto"/>
                <w:left w:val="none" w:sz="0" w:space="0" w:color="auto"/>
                <w:bottom w:val="none" w:sz="0" w:space="0" w:color="auto"/>
                <w:right w:val="none" w:sz="0" w:space="0" w:color="auto"/>
              </w:divBdr>
            </w:div>
            <w:div w:id="456215669">
              <w:marLeft w:val="0"/>
              <w:marRight w:val="0"/>
              <w:marTop w:val="0"/>
              <w:marBottom w:val="0"/>
              <w:divBdr>
                <w:top w:val="none" w:sz="0" w:space="0" w:color="auto"/>
                <w:left w:val="none" w:sz="0" w:space="0" w:color="auto"/>
                <w:bottom w:val="none" w:sz="0" w:space="0" w:color="auto"/>
                <w:right w:val="none" w:sz="0" w:space="0" w:color="auto"/>
              </w:divBdr>
            </w:div>
            <w:div w:id="563830771">
              <w:marLeft w:val="0"/>
              <w:marRight w:val="0"/>
              <w:marTop w:val="0"/>
              <w:marBottom w:val="0"/>
              <w:divBdr>
                <w:top w:val="none" w:sz="0" w:space="0" w:color="auto"/>
                <w:left w:val="none" w:sz="0" w:space="0" w:color="auto"/>
                <w:bottom w:val="none" w:sz="0" w:space="0" w:color="auto"/>
                <w:right w:val="none" w:sz="0" w:space="0" w:color="auto"/>
              </w:divBdr>
            </w:div>
            <w:div w:id="575364014">
              <w:marLeft w:val="0"/>
              <w:marRight w:val="0"/>
              <w:marTop w:val="0"/>
              <w:marBottom w:val="0"/>
              <w:divBdr>
                <w:top w:val="none" w:sz="0" w:space="0" w:color="auto"/>
                <w:left w:val="none" w:sz="0" w:space="0" w:color="auto"/>
                <w:bottom w:val="none" w:sz="0" w:space="0" w:color="auto"/>
                <w:right w:val="none" w:sz="0" w:space="0" w:color="auto"/>
              </w:divBdr>
            </w:div>
            <w:div w:id="669255210">
              <w:marLeft w:val="0"/>
              <w:marRight w:val="0"/>
              <w:marTop w:val="0"/>
              <w:marBottom w:val="0"/>
              <w:divBdr>
                <w:top w:val="none" w:sz="0" w:space="0" w:color="auto"/>
                <w:left w:val="none" w:sz="0" w:space="0" w:color="auto"/>
                <w:bottom w:val="none" w:sz="0" w:space="0" w:color="auto"/>
                <w:right w:val="none" w:sz="0" w:space="0" w:color="auto"/>
              </w:divBdr>
            </w:div>
            <w:div w:id="677659691">
              <w:marLeft w:val="0"/>
              <w:marRight w:val="0"/>
              <w:marTop w:val="0"/>
              <w:marBottom w:val="0"/>
              <w:divBdr>
                <w:top w:val="none" w:sz="0" w:space="0" w:color="auto"/>
                <w:left w:val="none" w:sz="0" w:space="0" w:color="auto"/>
                <w:bottom w:val="none" w:sz="0" w:space="0" w:color="auto"/>
                <w:right w:val="none" w:sz="0" w:space="0" w:color="auto"/>
              </w:divBdr>
            </w:div>
            <w:div w:id="691565045">
              <w:marLeft w:val="0"/>
              <w:marRight w:val="0"/>
              <w:marTop w:val="0"/>
              <w:marBottom w:val="0"/>
              <w:divBdr>
                <w:top w:val="none" w:sz="0" w:space="0" w:color="auto"/>
                <w:left w:val="none" w:sz="0" w:space="0" w:color="auto"/>
                <w:bottom w:val="none" w:sz="0" w:space="0" w:color="auto"/>
                <w:right w:val="none" w:sz="0" w:space="0" w:color="auto"/>
              </w:divBdr>
            </w:div>
            <w:div w:id="697314222">
              <w:marLeft w:val="0"/>
              <w:marRight w:val="0"/>
              <w:marTop w:val="0"/>
              <w:marBottom w:val="0"/>
              <w:divBdr>
                <w:top w:val="none" w:sz="0" w:space="0" w:color="auto"/>
                <w:left w:val="none" w:sz="0" w:space="0" w:color="auto"/>
                <w:bottom w:val="none" w:sz="0" w:space="0" w:color="auto"/>
                <w:right w:val="none" w:sz="0" w:space="0" w:color="auto"/>
              </w:divBdr>
            </w:div>
            <w:div w:id="765925692">
              <w:marLeft w:val="0"/>
              <w:marRight w:val="0"/>
              <w:marTop w:val="0"/>
              <w:marBottom w:val="0"/>
              <w:divBdr>
                <w:top w:val="none" w:sz="0" w:space="0" w:color="auto"/>
                <w:left w:val="none" w:sz="0" w:space="0" w:color="auto"/>
                <w:bottom w:val="none" w:sz="0" w:space="0" w:color="auto"/>
                <w:right w:val="none" w:sz="0" w:space="0" w:color="auto"/>
              </w:divBdr>
            </w:div>
            <w:div w:id="767894876">
              <w:marLeft w:val="0"/>
              <w:marRight w:val="0"/>
              <w:marTop w:val="0"/>
              <w:marBottom w:val="0"/>
              <w:divBdr>
                <w:top w:val="none" w:sz="0" w:space="0" w:color="auto"/>
                <w:left w:val="none" w:sz="0" w:space="0" w:color="auto"/>
                <w:bottom w:val="none" w:sz="0" w:space="0" w:color="auto"/>
                <w:right w:val="none" w:sz="0" w:space="0" w:color="auto"/>
              </w:divBdr>
            </w:div>
            <w:div w:id="864444814">
              <w:marLeft w:val="0"/>
              <w:marRight w:val="0"/>
              <w:marTop w:val="0"/>
              <w:marBottom w:val="0"/>
              <w:divBdr>
                <w:top w:val="none" w:sz="0" w:space="0" w:color="auto"/>
                <w:left w:val="none" w:sz="0" w:space="0" w:color="auto"/>
                <w:bottom w:val="none" w:sz="0" w:space="0" w:color="auto"/>
                <w:right w:val="none" w:sz="0" w:space="0" w:color="auto"/>
              </w:divBdr>
            </w:div>
            <w:div w:id="904536723">
              <w:marLeft w:val="0"/>
              <w:marRight w:val="0"/>
              <w:marTop w:val="0"/>
              <w:marBottom w:val="0"/>
              <w:divBdr>
                <w:top w:val="none" w:sz="0" w:space="0" w:color="auto"/>
                <w:left w:val="none" w:sz="0" w:space="0" w:color="auto"/>
                <w:bottom w:val="none" w:sz="0" w:space="0" w:color="auto"/>
                <w:right w:val="none" w:sz="0" w:space="0" w:color="auto"/>
              </w:divBdr>
            </w:div>
            <w:div w:id="946354091">
              <w:marLeft w:val="0"/>
              <w:marRight w:val="0"/>
              <w:marTop w:val="0"/>
              <w:marBottom w:val="0"/>
              <w:divBdr>
                <w:top w:val="none" w:sz="0" w:space="0" w:color="auto"/>
                <w:left w:val="none" w:sz="0" w:space="0" w:color="auto"/>
                <w:bottom w:val="none" w:sz="0" w:space="0" w:color="auto"/>
                <w:right w:val="none" w:sz="0" w:space="0" w:color="auto"/>
              </w:divBdr>
            </w:div>
            <w:div w:id="1003242429">
              <w:marLeft w:val="0"/>
              <w:marRight w:val="0"/>
              <w:marTop w:val="0"/>
              <w:marBottom w:val="0"/>
              <w:divBdr>
                <w:top w:val="none" w:sz="0" w:space="0" w:color="auto"/>
                <w:left w:val="none" w:sz="0" w:space="0" w:color="auto"/>
                <w:bottom w:val="none" w:sz="0" w:space="0" w:color="auto"/>
                <w:right w:val="none" w:sz="0" w:space="0" w:color="auto"/>
              </w:divBdr>
            </w:div>
            <w:div w:id="1104766760">
              <w:marLeft w:val="0"/>
              <w:marRight w:val="0"/>
              <w:marTop w:val="0"/>
              <w:marBottom w:val="0"/>
              <w:divBdr>
                <w:top w:val="none" w:sz="0" w:space="0" w:color="auto"/>
                <w:left w:val="none" w:sz="0" w:space="0" w:color="auto"/>
                <w:bottom w:val="none" w:sz="0" w:space="0" w:color="auto"/>
                <w:right w:val="none" w:sz="0" w:space="0" w:color="auto"/>
              </w:divBdr>
            </w:div>
            <w:div w:id="1172985216">
              <w:marLeft w:val="0"/>
              <w:marRight w:val="0"/>
              <w:marTop w:val="0"/>
              <w:marBottom w:val="0"/>
              <w:divBdr>
                <w:top w:val="none" w:sz="0" w:space="0" w:color="auto"/>
                <w:left w:val="none" w:sz="0" w:space="0" w:color="auto"/>
                <w:bottom w:val="none" w:sz="0" w:space="0" w:color="auto"/>
                <w:right w:val="none" w:sz="0" w:space="0" w:color="auto"/>
              </w:divBdr>
            </w:div>
            <w:div w:id="1181627404">
              <w:marLeft w:val="0"/>
              <w:marRight w:val="0"/>
              <w:marTop w:val="0"/>
              <w:marBottom w:val="0"/>
              <w:divBdr>
                <w:top w:val="none" w:sz="0" w:space="0" w:color="auto"/>
                <w:left w:val="none" w:sz="0" w:space="0" w:color="auto"/>
                <w:bottom w:val="none" w:sz="0" w:space="0" w:color="auto"/>
                <w:right w:val="none" w:sz="0" w:space="0" w:color="auto"/>
              </w:divBdr>
            </w:div>
            <w:div w:id="1245996651">
              <w:marLeft w:val="0"/>
              <w:marRight w:val="0"/>
              <w:marTop w:val="0"/>
              <w:marBottom w:val="0"/>
              <w:divBdr>
                <w:top w:val="none" w:sz="0" w:space="0" w:color="auto"/>
                <w:left w:val="none" w:sz="0" w:space="0" w:color="auto"/>
                <w:bottom w:val="none" w:sz="0" w:space="0" w:color="auto"/>
                <w:right w:val="none" w:sz="0" w:space="0" w:color="auto"/>
              </w:divBdr>
            </w:div>
            <w:div w:id="1254625758">
              <w:marLeft w:val="0"/>
              <w:marRight w:val="0"/>
              <w:marTop w:val="0"/>
              <w:marBottom w:val="0"/>
              <w:divBdr>
                <w:top w:val="none" w:sz="0" w:space="0" w:color="auto"/>
                <w:left w:val="none" w:sz="0" w:space="0" w:color="auto"/>
                <w:bottom w:val="none" w:sz="0" w:space="0" w:color="auto"/>
                <w:right w:val="none" w:sz="0" w:space="0" w:color="auto"/>
              </w:divBdr>
            </w:div>
            <w:div w:id="1255553312">
              <w:marLeft w:val="0"/>
              <w:marRight w:val="0"/>
              <w:marTop w:val="0"/>
              <w:marBottom w:val="0"/>
              <w:divBdr>
                <w:top w:val="none" w:sz="0" w:space="0" w:color="auto"/>
                <w:left w:val="none" w:sz="0" w:space="0" w:color="auto"/>
                <w:bottom w:val="none" w:sz="0" w:space="0" w:color="auto"/>
                <w:right w:val="none" w:sz="0" w:space="0" w:color="auto"/>
              </w:divBdr>
            </w:div>
            <w:div w:id="1277106501">
              <w:marLeft w:val="0"/>
              <w:marRight w:val="0"/>
              <w:marTop w:val="0"/>
              <w:marBottom w:val="0"/>
              <w:divBdr>
                <w:top w:val="none" w:sz="0" w:space="0" w:color="auto"/>
                <w:left w:val="none" w:sz="0" w:space="0" w:color="auto"/>
                <w:bottom w:val="none" w:sz="0" w:space="0" w:color="auto"/>
                <w:right w:val="none" w:sz="0" w:space="0" w:color="auto"/>
              </w:divBdr>
            </w:div>
            <w:div w:id="1294823971">
              <w:marLeft w:val="0"/>
              <w:marRight w:val="0"/>
              <w:marTop w:val="0"/>
              <w:marBottom w:val="0"/>
              <w:divBdr>
                <w:top w:val="none" w:sz="0" w:space="0" w:color="auto"/>
                <w:left w:val="none" w:sz="0" w:space="0" w:color="auto"/>
                <w:bottom w:val="none" w:sz="0" w:space="0" w:color="auto"/>
                <w:right w:val="none" w:sz="0" w:space="0" w:color="auto"/>
              </w:divBdr>
            </w:div>
            <w:div w:id="1301768617">
              <w:marLeft w:val="0"/>
              <w:marRight w:val="0"/>
              <w:marTop w:val="0"/>
              <w:marBottom w:val="0"/>
              <w:divBdr>
                <w:top w:val="none" w:sz="0" w:space="0" w:color="auto"/>
                <w:left w:val="none" w:sz="0" w:space="0" w:color="auto"/>
                <w:bottom w:val="none" w:sz="0" w:space="0" w:color="auto"/>
                <w:right w:val="none" w:sz="0" w:space="0" w:color="auto"/>
              </w:divBdr>
            </w:div>
            <w:div w:id="1338460617">
              <w:marLeft w:val="0"/>
              <w:marRight w:val="0"/>
              <w:marTop w:val="0"/>
              <w:marBottom w:val="0"/>
              <w:divBdr>
                <w:top w:val="none" w:sz="0" w:space="0" w:color="auto"/>
                <w:left w:val="none" w:sz="0" w:space="0" w:color="auto"/>
                <w:bottom w:val="none" w:sz="0" w:space="0" w:color="auto"/>
                <w:right w:val="none" w:sz="0" w:space="0" w:color="auto"/>
              </w:divBdr>
            </w:div>
            <w:div w:id="1347559235">
              <w:marLeft w:val="0"/>
              <w:marRight w:val="0"/>
              <w:marTop w:val="0"/>
              <w:marBottom w:val="0"/>
              <w:divBdr>
                <w:top w:val="none" w:sz="0" w:space="0" w:color="auto"/>
                <w:left w:val="none" w:sz="0" w:space="0" w:color="auto"/>
                <w:bottom w:val="none" w:sz="0" w:space="0" w:color="auto"/>
                <w:right w:val="none" w:sz="0" w:space="0" w:color="auto"/>
              </w:divBdr>
            </w:div>
            <w:div w:id="1348629215">
              <w:marLeft w:val="0"/>
              <w:marRight w:val="0"/>
              <w:marTop w:val="0"/>
              <w:marBottom w:val="0"/>
              <w:divBdr>
                <w:top w:val="none" w:sz="0" w:space="0" w:color="auto"/>
                <w:left w:val="none" w:sz="0" w:space="0" w:color="auto"/>
                <w:bottom w:val="none" w:sz="0" w:space="0" w:color="auto"/>
                <w:right w:val="none" w:sz="0" w:space="0" w:color="auto"/>
              </w:divBdr>
            </w:div>
            <w:div w:id="1356535747">
              <w:marLeft w:val="0"/>
              <w:marRight w:val="0"/>
              <w:marTop w:val="0"/>
              <w:marBottom w:val="0"/>
              <w:divBdr>
                <w:top w:val="none" w:sz="0" w:space="0" w:color="auto"/>
                <w:left w:val="none" w:sz="0" w:space="0" w:color="auto"/>
                <w:bottom w:val="none" w:sz="0" w:space="0" w:color="auto"/>
                <w:right w:val="none" w:sz="0" w:space="0" w:color="auto"/>
              </w:divBdr>
            </w:div>
            <w:div w:id="1361933497">
              <w:marLeft w:val="0"/>
              <w:marRight w:val="0"/>
              <w:marTop w:val="0"/>
              <w:marBottom w:val="0"/>
              <w:divBdr>
                <w:top w:val="none" w:sz="0" w:space="0" w:color="auto"/>
                <w:left w:val="none" w:sz="0" w:space="0" w:color="auto"/>
                <w:bottom w:val="none" w:sz="0" w:space="0" w:color="auto"/>
                <w:right w:val="none" w:sz="0" w:space="0" w:color="auto"/>
              </w:divBdr>
            </w:div>
            <w:div w:id="1370565350">
              <w:marLeft w:val="0"/>
              <w:marRight w:val="0"/>
              <w:marTop w:val="0"/>
              <w:marBottom w:val="0"/>
              <w:divBdr>
                <w:top w:val="none" w:sz="0" w:space="0" w:color="auto"/>
                <w:left w:val="none" w:sz="0" w:space="0" w:color="auto"/>
                <w:bottom w:val="none" w:sz="0" w:space="0" w:color="auto"/>
                <w:right w:val="none" w:sz="0" w:space="0" w:color="auto"/>
              </w:divBdr>
            </w:div>
            <w:div w:id="1403210686">
              <w:marLeft w:val="0"/>
              <w:marRight w:val="0"/>
              <w:marTop w:val="0"/>
              <w:marBottom w:val="0"/>
              <w:divBdr>
                <w:top w:val="none" w:sz="0" w:space="0" w:color="auto"/>
                <w:left w:val="none" w:sz="0" w:space="0" w:color="auto"/>
                <w:bottom w:val="none" w:sz="0" w:space="0" w:color="auto"/>
                <w:right w:val="none" w:sz="0" w:space="0" w:color="auto"/>
              </w:divBdr>
            </w:div>
            <w:div w:id="1449541228">
              <w:marLeft w:val="0"/>
              <w:marRight w:val="0"/>
              <w:marTop w:val="0"/>
              <w:marBottom w:val="0"/>
              <w:divBdr>
                <w:top w:val="none" w:sz="0" w:space="0" w:color="auto"/>
                <w:left w:val="none" w:sz="0" w:space="0" w:color="auto"/>
                <w:bottom w:val="none" w:sz="0" w:space="0" w:color="auto"/>
                <w:right w:val="none" w:sz="0" w:space="0" w:color="auto"/>
              </w:divBdr>
            </w:div>
            <w:div w:id="1493139386">
              <w:marLeft w:val="0"/>
              <w:marRight w:val="0"/>
              <w:marTop w:val="0"/>
              <w:marBottom w:val="0"/>
              <w:divBdr>
                <w:top w:val="none" w:sz="0" w:space="0" w:color="auto"/>
                <w:left w:val="none" w:sz="0" w:space="0" w:color="auto"/>
                <w:bottom w:val="none" w:sz="0" w:space="0" w:color="auto"/>
                <w:right w:val="none" w:sz="0" w:space="0" w:color="auto"/>
              </w:divBdr>
            </w:div>
            <w:div w:id="1493833502">
              <w:marLeft w:val="0"/>
              <w:marRight w:val="0"/>
              <w:marTop w:val="0"/>
              <w:marBottom w:val="0"/>
              <w:divBdr>
                <w:top w:val="none" w:sz="0" w:space="0" w:color="auto"/>
                <w:left w:val="none" w:sz="0" w:space="0" w:color="auto"/>
                <w:bottom w:val="none" w:sz="0" w:space="0" w:color="auto"/>
                <w:right w:val="none" w:sz="0" w:space="0" w:color="auto"/>
              </w:divBdr>
            </w:div>
            <w:div w:id="1494183025">
              <w:marLeft w:val="0"/>
              <w:marRight w:val="0"/>
              <w:marTop w:val="0"/>
              <w:marBottom w:val="0"/>
              <w:divBdr>
                <w:top w:val="none" w:sz="0" w:space="0" w:color="auto"/>
                <w:left w:val="none" w:sz="0" w:space="0" w:color="auto"/>
                <w:bottom w:val="none" w:sz="0" w:space="0" w:color="auto"/>
                <w:right w:val="none" w:sz="0" w:space="0" w:color="auto"/>
              </w:divBdr>
            </w:div>
            <w:div w:id="1503200401">
              <w:marLeft w:val="0"/>
              <w:marRight w:val="0"/>
              <w:marTop w:val="0"/>
              <w:marBottom w:val="0"/>
              <w:divBdr>
                <w:top w:val="none" w:sz="0" w:space="0" w:color="auto"/>
                <w:left w:val="none" w:sz="0" w:space="0" w:color="auto"/>
                <w:bottom w:val="none" w:sz="0" w:space="0" w:color="auto"/>
                <w:right w:val="none" w:sz="0" w:space="0" w:color="auto"/>
              </w:divBdr>
            </w:div>
            <w:div w:id="1532837592">
              <w:marLeft w:val="0"/>
              <w:marRight w:val="0"/>
              <w:marTop w:val="0"/>
              <w:marBottom w:val="0"/>
              <w:divBdr>
                <w:top w:val="none" w:sz="0" w:space="0" w:color="auto"/>
                <w:left w:val="none" w:sz="0" w:space="0" w:color="auto"/>
                <w:bottom w:val="none" w:sz="0" w:space="0" w:color="auto"/>
                <w:right w:val="none" w:sz="0" w:space="0" w:color="auto"/>
              </w:divBdr>
            </w:div>
            <w:div w:id="1578249247">
              <w:marLeft w:val="0"/>
              <w:marRight w:val="0"/>
              <w:marTop w:val="0"/>
              <w:marBottom w:val="0"/>
              <w:divBdr>
                <w:top w:val="none" w:sz="0" w:space="0" w:color="auto"/>
                <w:left w:val="none" w:sz="0" w:space="0" w:color="auto"/>
                <w:bottom w:val="none" w:sz="0" w:space="0" w:color="auto"/>
                <w:right w:val="none" w:sz="0" w:space="0" w:color="auto"/>
              </w:divBdr>
            </w:div>
            <w:div w:id="1580942382">
              <w:marLeft w:val="0"/>
              <w:marRight w:val="0"/>
              <w:marTop w:val="0"/>
              <w:marBottom w:val="0"/>
              <w:divBdr>
                <w:top w:val="none" w:sz="0" w:space="0" w:color="auto"/>
                <w:left w:val="none" w:sz="0" w:space="0" w:color="auto"/>
                <w:bottom w:val="none" w:sz="0" w:space="0" w:color="auto"/>
                <w:right w:val="none" w:sz="0" w:space="0" w:color="auto"/>
              </w:divBdr>
            </w:div>
            <w:div w:id="1594125756">
              <w:marLeft w:val="0"/>
              <w:marRight w:val="0"/>
              <w:marTop w:val="0"/>
              <w:marBottom w:val="0"/>
              <w:divBdr>
                <w:top w:val="none" w:sz="0" w:space="0" w:color="auto"/>
                <w:left w:val="none" w:sz="0" w:space="0" w:color="auto"/>
                <w:bottom w:val="none" w:sz="0" w:space="0" w:color="auto"/>
                <w:right w:val="none" w:sz="0" w:space="0" w:color="auto"/>
              </w:divBdr>
            </w:div>
            <w:div w:id="1595282583">
              <w:marLeft w:val="0"/>
              <w:marRight w:val="0"/>
              <w:marTop w:val="0"/>
              <w:marBottom w:val="0"/>
              <w:divBdr>
                <w:top w:val="none" w:sz="0" w:space="0" w:color="auto"/>
                <w:left w:val="none" w:sz="0" w:space="0" w:color="auto"/>
                <w:bottom w:val="none" w:sz="0" w:space="0" w:color="auto"/>
                <w:right w:val="none" w:sz="0" w:space="0" w:color="auto"/>
              </w:divBdr>
            </w:div>
            <w:div w:id="1606619406">
              <w:marLeft w:val="0"/>
              <w:marRight w:val="0"/>
              <w:marTop w:val="0"/>
              <w:marBottom w:val="0"/>
              <w:divBdr>
                <w:top w:val="none" w:sz="0" w:space="0" w:color="auto"/>
                <w:left w:val="none" w:sz="0" w:space="0" w:color="auto"/>
                <w:bottom w:val="none" w:sz="0" w:space="0" w:color="auto"/>
                <w:right w:val="none" w:sz="0" w:space="0" w:color="auto"/>
              </w:divBdr>
            </w:div>
            <w:div w:id="1626615984">
              <w:marLeft w:val="0"/>
              <w:marRight w:val="0"/>
              <w:marTop w:val="0"/>
              <w:marBottom w:val="0"/>
              <w:divBdr>
                <w:top w:val="none" w:sz="0" w:space="0" w:color="auto"/>
                <w:left w:val="none" w:sz="0" w:space="0" w:color="auto"/>
                <w:bottom w:val="none" w:sz="0" w:space="0" w:color="auto"/>
                <w:right w:val="none" w:sz="0" w:space="0" w:color="auto"/>
              </w:divBdr>
            </w:div>
            <w:div w:id="1643658591">
              <w:marLeft w:val="0"/>
              <w:marRight w:val="0"/>
              <w:marTop w:val="0"/>
              <w:marBottom w:val="0"/>
              <w:divBdr>
                <w:top w:val="none" w:sz="0" w:space="0" w:color="auto"/>
                <w:left w:val="none" w:sz="0" w:space="0" w:color="auto"/>
                <w:bottom w:val="none" w:sz="0" w:space="0" w:color="auto"/>
                <w:right w:val="none" w:sz="0" w:space="0" w:color="auto"/>
              </w:divBdr>
            </w:div>
            <w:div w:id="1705014349">
              <w:marLeft w:val="0"/>
              <w:marRight w:val="0"/>
              <w:marTop w:val="0"/>
              <w:marBottom w:val="0"/>
              <w:divBdr>
                <w:top w:val="none" w:sz="0" w:space="0" w:color="auto"/>
                <w:left w:val="none" w:sz="0" w:space="0" w:color="auto"/>
                <w:bottom w:val="none" w:sz="0" w:space="0" w:color="auto"/>
                <w:right w:val="none" w:sz="0" w:space="0" w:color="auto"/>
              </w:divBdr>
            </w:div>
            <w:div w:id="1754935280">
              <w:marLeft w:val="0"/>
              <w:marRight w:val="0"/>
              <w:marTop w:val="0"/>
              <w:marBottom w:val="0"/>
              <w:divBdr>
                <w:top w:val="none" w:sz="0" w:space="0" w:color="auto"/>
                <w:left w:val="none" w:sz="0" w:space="0" w:color="auto"/>
                <w:bottom w:val="none" w:sz="0" w:space="0" w:color="auto"/>
                <w:right w:val="none" w:sz="0" w:space="0" w:color="auto"/>
              </w:divBdr>
            </w:div>
            <w:div w:id="1775906621">
              <w:marLeft w:val="0"/>
              <w:marRight w:val="0"/>
              <w:marTop w:val="0"/>
              <w:marBottom w:val="0"/>
              <w:divBdr>
                <w:top w:val="none" w:sz="0" w:space="0" w:color="auto"/>
                <w:left w:val="none" w:sz="0" w:space="0" w:color="auto"/>
                <w:bottom w:val="none" w:sz="0" w:space="0" w:color="auto"/>
                <w:right w:val="none" w:sz="0" w:space="0" w:color="auto"/>
              </w:divBdr>
            </w:div>
            <w:div w:id="1812866246">
              <w:marLeft w:val="0"/>
              <w:marRight w:val="0"/>
              <w:marTop w:val="0"/>
              <w:marBottom w:val="0"/>
              <w:divBdr>
                <w:top w:val="none" w:sz="0" w:space="0" w:color="auto"/>
                <w:left w:val="none" w:sz="0" w:space="0" w:color="auto"/>
                <w:bottom w:val="none" w:sz="0" w:space="0" w:color="auto"/>
                <w:right w:val="none" w:sz="0" w:space="0" w:color="auto"/>
              </w:divBdr>
            </w:div>
            <w:div w:id="1815297986">
              <w:marLeft w:val="0"/>
              <w:marRight w:val="0"/>
              <w:marTop w:val="0"/>
              <w:marBottom w:val="0"/>
              <w:divBdr>
                <w:top w:val="none" w:sz="0" w:space="0" w:color="auto"/>
                <w:left w:val="none" w:sz="0" w:space="0" w:color="auto"/>
                <w:bottom w:val="none" w:sz="0" w:space="0" w:color="auto"/>
                <w:right w:val="none" w:sz="0" w:space="0" w:color="auto"/>
              </w:divBdr>
            </w:div>
            <w:div w:id="1936597395">
              <w:marLeft w:val="0"/>
              <w:marRight w:val="0"/>
              <w:marTop w:val="0"/>
              <w:marBottom w:val="0"/>
              <w:divBdr>
                <w:top w:val="none" w:sz="0" w:space="0" w:color="auto"/>
                <w:left w:val="none" w:sz="0" w:space="0" w:color="auto"/>
                <w:bottom w:val="none" w:sz="0" w:space="0" w:color="auto"/>
                <w:right w:val="none" w:sz="0" w:space="0" w:color="auto"/>
              </w:divBdr>
            </w:div>
            <w:div w:id="2010672328">
              <w:marLeft w:val="0"/>
              <w:marRight w:val="0"/>
              <w:marTop w:val="0"/>
              <w:marBottom w:val="0"/>
              <w:divBdr>
                <w:top w:val="none" w:sz="0" w:space="0" w:color="auto"/>
                <w:left w:val="none" w:sz="0" w:space="0" w:color="auto"/>
                <w:bottom w:val="none" w:sz="0" w:space="0" w:color="auto"/>
                <w:right w:val="none" w:sz="0" w:space="0" w:color="auto"/>
              </w:divBdr>
            </w:div>
            <w:div w:id="2049642679">
              <w:marLeft w:val="0"/>
              <w:marRight w:val="0"/>
              <w:marTop w:val="0"/>
              <w:marBottom w:val="0"/>
              <w:divBdr>
                <w:top w:val="none" w:sz="0" w:space="0" w:color="auto"/>
                <w:left w:val="none" w:sz="0" w:space="0" w:color="auto"/>
                <w:bottom w:val="none" w:sz="0" w:space="0" w:color="auto"/>
                <w:right w:val="none" w:sz="0" w:space="0" w:color="auto"/>
              </w:divBdr>
            </w:div>
            <w:div w:id="21211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704">
      <w:bodyDiv w:val="1"/>
      <w:marLeft w:val="0"/>
      <w:marRight w:val="0"/>
      <w:marTop w:val="0"/>
      <w:marBottom w:val="0"/>
      <w:divBdr>
        <w:top w:val="none" w:sz="0" w:space="0" w:color="auto"/>
        <w:left w:val="none" w:sz="0" w:space="0" w:color="auto"/>
        <w:bottom w:val="none" w:sz="0" w:space="0" w:color="auto"/>
        <w:right w:val="none" w:sz="0" w:space="0" w:color="auto"/>
      </w:divBdr>
    </w:div>
    <w:div w:id="1775515148">
      <w:bodyDiv w:val="1"/>
      <w:marLeft w:val="0"/>
      <w:marRight w:val="0"/>
      <w:marTop w:val="0"/>
      <w:marBottom w:val="0"/>
      <w:divBdr>
        <w:top w:val="none" w:sz="0" w:space="0" w:color="auto"/>
        <w:left w:val="none" w:sz="0" w:space="0" w:color="auto"/>
        <w:bottom w:val="none" w:sz="0" w:space="0" w:color="auto"/>
        <w:right w:val="none" w:sz="0" w:space="0" w:color="auto"/>
      </w:divBdr>
    </w:div>
    <w:div w:id="1781073812">
      <w:bodyDiv w:val="1"/>
      <w:marLeft w:val="0"/>
      <w:marRight w:val="0"/>
      <w:marTop w:val="0"/>
      <w:marBottom w:val="0"/>
      <w:divBdr>
        <w:top w:val="none" w:sz="0" w:space="0" w:color="auto"/>
        <w:left w:val="none" w:sz="0" w:space="0" w:color="auto"/>
        <w:bottom w:val="none" w:sz="0" w:space="0" w:color="auto"/>
        <w:right w:val="none" w:sz="0" w:space="0" w:color="auto"/>
      </w:divBdr>
    </w:div>
    <w:div w:id="1813908047">
      <w:bodyDiv w:val="1"/>
      <w:marLeft w:val="0"/>
      <w:marRight w:val="0"/>
      <w:marTop w:val="0"/>
      <w:marBottom w:val="0"/>
      <w:divBdr>
        <w:top w:val="none" w:sz="0" w:space="0" w:color="auto"/>
        <w:left w:val="none" w:sz="0" w:space="0" w:color="auto"/>
        <w:bottom w:val="none" w:sz="0" w:space="0" w:color="auto"/>
        <w:right w:val="none" w:sz="0" w:space="0" w:color="auto"/>
      </w:divBdr>
      <w:divsChild>
        <w:div w:id="859507579">
          <w:marLeft w:val="0"/>
          <w:marRight w:val="0"/>
          <w:marTop w:val="0"/>
          <w:marBottom w:val="0"/>
          <w:divBdr>
            <w:top w:val="none" w:sz="0" w:space="0" w:color="auto"/>
            <w:left w:val="none" w:sz="0" w:space="0" w:color="auto"/>
            <w:bottom w:val="none" w:sz="0" w:space="0" w:color="auto"/>
            <w:right w:val="none" w:sz="0" w:space="0" w:color="auto"/>
          </w:divBdr>
          <w:divsChild>
            <w:div w:id="146942637">
              <w:marLeft w:val="0"/>
              <w:marRight w:val="0"/>
              <w:marTop w:val="0"/>
              <w:marBottom w:val="0"/>
              <w:divBdr>
                <w:top w:val="none" w:sz="0" w:space="0" w:color="auto"/>
                <w:left w:val="none" w:sz="0" w:space="0" w:color="auto"/>
                <w:bottom w:val="none" w:sz="0" w:space="0" w:color="auto"/>
                <w:right w:val="none" w:sz="0" w:space="0" w:color="auto"/>
              </w:divBdr>
            </w:div>
            <w:div w:id="1519470414">
              <w:marLeft w:val="0"/>
              <w:marRight w:val="0"/>
              <w:marTop w:val="0"/>
              <w:marBottom w:val="0"/>
              <w:divBdr>
                <w:top w:val="none" w:sz="0" w:space="0" w:color="auto"/>
                <w:left w:val="none" w:sz="0" w:space="0" w:color="auto"/>
                <w:bottom w:val="none" w:sz="0" w:space="0" w:color="auto"/>
                <w:right w:val="none" w:sz="0" w:space="0" w:color="auto"/>
              </w:divBdr>
            </w:div>
            <w:div w:id="1945529061">
              <w:marLeft w:val="0"/>
              <w:marRight w:val="0"/>
              <w:marTop w:val="0"/>
              <w:marBottom w:val="0"/>
              <w:divBdr>
                <w:top w:val="none" w:sz="0" w:space="0" w:color="auto"/>
                <w:left w:val="none" w:sz="0" w:space="0" w:color="auto"/>
                <w:bottom w:val="none" w:sz="0" w:space="0" w:color="auto"/>
                <w:right w:val="none" w:sz="0" w:space="0" w:color="auto"/>
              </w:divBdr>
            </w:div>
            <w:div w:id="19498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323">
      <w:bodyDiv w:val="1"/>
      <w:marLeft w:val="0"/>
      <w:marRight w:val="0"/>
      <w:marTop w:val="0"/>
      <w:marBottom w:val="0"/>
      <w:divBdr>
        <w:top w:val="none" w:sz="0" w:space="0" w:color="auto"/>
        <w:left w:val="none" w:sz="0" w:space="0" w:color="auto"/>
        <w:bottom w:val="none" w:sz="0" w:space="0" w:color="auto"/>
        <w:right w:val="none" w:sz="0" w:space="0" w:color="auto"/>
      </w:divBdr>
    </w:div>
    <w:div w:id="1821648456">
      <w:bodyDiv w:val="1"/>
      <w:marLeft w:val="0"/>
      <w:marRight w:val="0"/>
      <w:marTop w:val="0"/>
      <w:marBottom w:val="0"/>
      <w:divBdr>
        <w:top w:val="none" w:sz="0" w:space="0" w:color="auto"/>
        <w:left w:val="none" w:sz="0" w:space="0" w:color="auto"/>
        <w:bottom w:val="none" w:sz="0" w:space="0" w:color="auto"/>
        <w:right w:val="none" w:sz="0" w:space="0" w:color="auto"/>
      </w:divBdr>
    </w:div>
    <w:div w:id="1821969284">
      <w:bodyDiv w:val="1"/>
      <w:marLeft w:val="0"/>
      <w:marRight w:val="0"/>
      <w:marTop w:val="0"/>
      <w:marBottom w:val="0"/>
      <w:divBdr>
        <w:top w:val="none" w:sz="0" w:space="0" w:color="auto"/>
        <w:left w:val="none" w:sz="0" w:space="0" w:color="auto"/>
        <w:bottom w:val="none" w:sz="0" w:space="0" w:color="auto"/>
        <w:right w:val="none" w:sz="0" w:space="0" w:color="auto"/>
      </w:divBdr>
      <w:divsChild>
        <w:div w:id="1114713034">
          <w:marLeft w:val="0"/>
          <w:marRight w:val="0"/>
          <w:marTop w:val="0"/>
          <w:marBottom w:val="0"/>
          <w:divBdr>
            <w:top w:val="none" w:sz="0" w:space="0" w:color="auto"/>
            <w:left w:val="none" w:sz="0" w:space="0" w:color="auto"/>
            <w:bottom w:val="none" w:sz="0" w:space="0" w:color="auto"/>
            <w:right w:val="none" w:sz="0" w:space="0" w:color="auto"/>
          </w:divBdr>
          <w:divsChild>
            <w:div w:id="763458653">
              <w:marLeft w:val="0"/>
              <w:marRight w:val="0"/>
              <w:marTop w:val="0"/>
              <w:marBottom w:val="0"/>
              <w:divBdr>
                <w:top w:val="none" w:sz="0" w:space="0" w:color="auto"/>
                <w:left w:val="none" w:sz="0" w:space="0" w:color="auto"/>
                <w:bottom w:val="none" w:sz="0" w:space="0" w:color="auto"/>
                <w:right w:val="none" w:sz="0" w:space="0" w:color="auto"/>
              </w:divBdr>
            </w:div>
            <w:div w:id="968248067">
              <w:marLeft w:val="0"/>
              <w:marRight w:val="0"/>
              <w:marTop w:val="0"/>
              <w:marBottom w:val="0"/>
              <w:divBdr>
                <w:top w:val="none" w:sz="0" w:space="0" w:color="auto"/>
                <w:left w:val="none" w:sz="0" w:space="0" w:color="auto"/>
                <w:bottom w:val="none" w:sz="0" w:space="0" w:color="auto"/>
                <w:right w:val="none" w:sz="0" w:space="0" w:color="auto"/>
              </w:divBdr>
            </w:div>
            <w:div w:id="1416436683">
              <w:marLeft w:val="0"/>
              <w:marRight w:val="0"/>
              <w:marTop w:val="0"/>
              <w:marBottom w:val="0"/>
              <w:divBdr>
                <w:top w:val="none" w:sz="0" w:space="0" w:color="auto"/>
                <w:left w:val="none" w:sz="0" w:space="0" w:color="auto"/>
                <w:bottom w:val="none" w:sz="0" w:space="0" w:color="auto"/>
                <w:right w:val="none" w:sz="0" w:space="0" w:color="auto"/>
              </w:divBdr>
            </w:div>
            <w:div w:id="18624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31385">
      <w:bodyDiv w:val="1"/>
      <w:marLeft w:val="0"/>
      <w:marRight w:val="0"/>
      <w:marTop w:val="0"/>
      <w:marBottom w:val="0"/>
      <w:divBdr>
        <w:top w:val="none" w:sz="0" w:space="0" w:color="auto"/>
        <w:left w:val="none" w:sz="0" w:space="0" w:color="auto"/>
        <w:bottom w:val="none" w:sz="0" w:space="0" w:color="auto"/>
        <w:right w:val="none" w:sz="0" w:space="0" w:color="auto"/>
      </w:divBdr>
    </w:div>
    <w:div w:id="1884949787">
      <w:bodyDiv w:val="1"/>
      <w:marLeft w:val="0"/>
      <w:marRight w:val="0"/>
      <w:marTop w:val="0"/>
      <w:marBottom w:val="0"/>
      <w:divBdr>
        <w:top w:val="none" w:sz="0" w:space="0" w:color="auto"/>
        <w:left w:val="none" w:sz="0" w:space="0" w:color="auto"/>
        <w:bottom w:val="none" w:sz="0" w:space="0" w:color="auto"/>
        <w:right w:val="none" w:sz="0" w:space="0" w:color="auto"/>
      </w:divBdr>
      <w:divsChild>
        <w:div w:id="122121477">
          <w:marLeft w:val="0"/>
          <w:marRight w:val="0"/>
          <w:marTop w:val="0"/>
          <w:marBottom w:val="0"/>
          <w:divBdr>
            <w:top w:val="none" w:sz="0" w:space="0" w:color="auto"/>
            <w:left w:val="none" w:sz="0" w:space="0" w:color="auto"/>
            <w:bottom w:val="none" w:sz="0" w:space="0" w:color="auto"/>
            <w:right w:val="none" w:sz="0" w:space="0" w:color="auto"/>
          </w:divBdr>
          <w:divsChild>
            <w:div w:id="34233562">
              <w:marLeft w:val="0"/>
              <w:marRight w:val="0"/>
              <w:marTop w:val="0"/>
              <w:marBottom w:val="0"/>
              <w:divBdr>
                <w:top w:val="none" w:sz="0" w:space="0" w:color="auto"/>
                <w:left w:val="none" w:sz="0" w:space="0" w:color="auto"/>
                <w:bottom w:val="none" w:sz="0" w:space="0" w:color="auto"/>
                <w:right w:val="none" w:sz="0" w:space="0" w:color="auto"/>
              </w:divBdr>
            </w:div>
            <w:div w:id="858083246">
              <w:marLeft w:val="0"/>
              <w:marRight w:val="0"/>
              <w:marTop w:val="0"/>
              <w:marBottom w:val="0"/>
              <w:divBdr>
                <w:top w:val="none" w:sz="0" w:space="0" w:color="auto"/>
                <w:left w:val="none" w:sz="0" w:space="0" w:color="auto"/>
                <w:bottom w:val="none" w:sz="0" w:space="0" w:color="auto"/>
                <w:right w:val="none" w:sz="0" w:space="0" w:color="auto"/>
              </w:divBdr>
            </w:div>
            <w:div w:id="1429499157">
              <w:marLeft w:val="0"/>
              <w:marRight w:val="0"/>
              <w:marTop w:val="0"/>
              <w:marBottom w:val="0"/>
              <w:divBdr>
                <w:top w:val="none" w:sz="0" w:space="0" w:color="auto"/>
                <w:left w:val="none" w:sz="0" w:space="0" w:color="auto"/>
                <w:bottom w:val="none" w:sz="0" w:space="0" w:color="auto"/>
                <w:right w:val="none" w:sz="0" w:space="0" w:color="auto"/>
              </w:divBdr>
            </w:div>
            <w:div w:id="1774402771">
              <w:marLeft w:val="0"/>
              <w:marRight w:val="0"/>
              <w:marTop w:val="0"/>
              <w:marBottom w:val="0"/>
              <w:divBdr>
                <w:top w:val="none" w:sz="0" w:space="0" w:color="auto"/>
                <w:left w:val="none" w:sz="0" w:space="0" w:color="auto"/>
                <w:bottom w:val="none" w:sz="0" w:space="0" w:color="auto"/>
                <w:right w:val="none" w:sz="0" w:space="0" w:color="auto"/>
              </w:divBdr>
            </w:div>
            <w:div w:id="1861504836">
              <w:marLeft w:val="0"/>
              <w:marRight w:val="0"/>
              <w:marTop w:val="0"/>
              <w:marBottom w:val="0"/>
              <w:divBdr>
                <w:top w:val="none" w:sz="0" w:space="0" w:color="auto"/>
                <w:left w:val="none" w:sz="0" w:space="0" w:color="auto"/>
                <w:bottom w:val="none" w:sz="0" w:space="0" w:color="auto"/>
                <w:right w:val="none" w:sz="0" w:space="0" w:color="auto"/>
              </w:divBdr>
            </w:div>
            <w:div w:id="20882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943">
      <w:bodyDiv w:val="1"/>
      <w:marLeft w:val="0"/>
      <w:marRight w:val="0"/>
      <w:marTop w:val="0"/>
      <w:marBottom w:val="0"/>
      <w:divBdr>
        <w:top w:val="none" w:sz="0" w:space="0" w:color="auto"/>
        <w:left w:val="none" w:sz="0" w:space="0" w:color="auto"/>
        <w:bottom w:val="none" w:sz="0" w:space="0" w:color="auto"/>
        <w:right w:val="none" w:sz="0" w:space="0" w:color="auto"/>
      </w:divBdr>
      <w:divsChild>
        <w:div w:id="411775766">
          <w:marLeft w:val="0"/>
          <w:marRight w:val="0"/>
          <w:marTop w:val="0"/>
          <w:marBottom w:val="0"/>
          <w:divBdr>
            <w:top w:val="none" w:sz="0" w:space="0" w:color="auto"/>
            <w:left w:val="none" w:sz="0" w:space="0" w:color="auto"/>
            <w:bottom w:val="none" w:sz="0" w:space="0" w:color="auto"/>
            <w:right w:val="none" w:sz="0" w:space="0" w:color="auto"/>
          </w:divBdr>
          <w:divsChild>
            <w:div w:id="1030953142">
              <w:marLeft w:val="0"/>
              <w:marRight w:val="0"/>
              <w:marTop w:val="0"/>
              <w:marBottom w:val="0"/>
              <w:divBdr>
                <w:top w:val="none" w:sz="0" w:space="0" w:color="auto"/>
                <w:left w:val="none" w:sz="0" w:space="0" w:color="auto"/>
                <w:bottom w:val="none" w:sz="0" w:space="0" w:color="auto"/>
                <w:right w:val="none" w:sz="0" w:space="0" w:color="auto"/>
              </w:divBdr>
            </w:div>
            <w:div w:id="16745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916">
      <w:bodyDiv w:val="1"/>
      <w:marLeft w:val="0"/>
      <w:marRight w:val="0"/>
      <w:marTop w:val="0"/>
      <w:marBottom w:val="0"/>
      <w:divBdr>
        <w:top w:val="none" w:sz="0" w:space="0" w:color="auto"/>
        <w:left w:val="none" w:sz="0" w:space="0" w:color="auto"/>
        <w:bottom w:val="none" w:sz="0" w:space="0" w:color="auto"/>
        <w:right w:val="none" w:sz="0" w:space="0" w:color="auto"/>
      </w:divBdr>
      <w:divsChild>
        <w:div w:id="699671004">
          <w:marLeft w:val="0"/>
          <w:marRight w:val="0"/>
          <w:marTop w:val="0"/>
          <w:marBottom w:val="0"/>
          <w:divBdr>
            <w:top w:val="none" w:sz="0" w:space="0" w:color="auto"/>
            <w:left w:val="none" w:sz="0" w:space="0" w:color="auto"/>
            <w:bottom w:val="none" w:sz="0" w:space="0" w:color="auto"/>
            <w:right w:val="none" w:sz="0" w:space="0" w:color="auto"/>
          </w:divBdr>
          <w:divsChild>
            <w:div w:id="217397883">
              <w:marLeft w:val="0"/>
              <w:marRight w:val="0"/>
              <w:marTop w:val="0"/>
              <w:marBottom w:val="0"/>
              <w:divBdr>
                <w:top w:val="none" w:sz="0" w:space="0" w:color="auto"/>
                <w:left w:val="none" w:sz="0" w:space="0" w:color="auto"/>
                <w:bottom w:val="none" w:sz="0" w:space="0" w:color="auto"/>
                <w:right w:val="none" w:sz="0" w:space="0" w:color="auto"/>
              </w:divBdr>
            </w:div>
            <w:div w:id="487867187">
              <w:marLeft w:val="0"/>
              <w:marRight w:val="0"/>
              <w:marTop w:val="0"/>
              <w:marBottom w:val="0"/>
              <w:divBdr>
                <w:top w:val="none" w:sz="0" w:space="0" w:color="auto"/>
                <w:left w:val="none" w:sz="0" w:space="0" w:color="auto"/>
                <w:bottom w:val="none" w:sz="0" w:space="0" w:color="auto"/>
                <w:right w:val="none" w:sz="0" w:space="0" w:color="auto"/>
              </w:divBdr>
            </w:div>
            <w:div w:id="17625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21">
      <w:bodyDiv w:val="1"/>
      <w:marLeft w:val="0"/>
      <w:marRight w:val="0"/>
      <w:marTop w:val="0"/>
      <w:marBottom w:val="0"/>
      <w:divBdr>
        <w:top w:val="none" w:sz="0" w:space="0" w:color="auto"/>
        <w:left w:val="none" w:sz="0" w:space="0" w:color="auto"/>
        <w:bottom w:val="none" w:sz="0" w:space="0" w:color="auto"/>
        <w:right w:val="none" w:sz="0" w:space="0" w:color="auto"/>
      </w:divBdr>
    </w:div>
    <w:div w:id="2030792731">
      <w:bodyDiv w:val="1"/>
      <w:marLeft w:val="0"/>
      <w:marRight w:val="0"/>
      <w:marTop w:val="0"/>
      <w:marBottom w:val="0"/>
      <w:divBdr>
        <w:top w:val="none" w:sz="0" w:space="0" w:color="auto"/>
        <w:left w:val="none" w:sz="0" w:space="0" w:color="auto"/>
        <w:bottom w:val="none" w:sz="0" w:space="0" w:color="auto"/>
        <w:right w:val="none" w:sz="0" w:space="0" w:color="auto"/>
      </w:divBdr>
    </w:div>
    <w:div w:id="2048213425">
      <w:bodyDiv w:val="1"/>
      <w:marLeft w:val="0"/>
      <w:marRight w:val="0"/>
      <w:marTop w:val="0"/>
      <w:marBottom w:val="0"/>
      <w:divBdr>
        <w:top w:val="none" w:sz="0" w:space="0" w:color="auto"/>
        <w:left w:val="none" w:sz="0" w:space="0" w:color="auto"/>
        <w:bottom w:val="none" w:sz="0" w:space="0" w:color="auto"/>
        <w:right w:val="none" w:sz="0" w:space="0" w:color="auto"/>
      </w:divBdr>
    </w:div>
    <w:div w:id="2084983506">
      <w:bodyDiv w:val="1"/>
      <w:marLeft w:val="0"/>
      <w:marRight w:val="0"/>
      <w:marTop w:val="0"/>
      <w:marBottom w:val="0"/>
      <w:divBdr>
        <w:top w:val="none" w:sz="0" w:space="0" w:color="auto"/>
        <w:left w:val="none" w:sz="0" w:space="0" w:color="auto"/>
        <w:bottom w:val="none" w:sz="0" w:space="0" w:color="auto"/>
        <w:right w:val="none" w:sz="0" w:space="0" w:color="auto"/>
      </w:divBdr>
    </w:div>
    <w:div w:id="2108962602">
      <w:bodyDiv w:val="1"/>
      <w:marLeft w:val="0"/>
      <w:marRight w:val="0"/>
      <w:marTop w:val="0"/>
      <w:marBottom w:val="0"/>
      <w:divBdr>
        <w:top w:val="none" w:sz="0" w:space="0" w:color="auto"/>
        <w:left w:val="none" w:sz="0" w:space="0" w:color="auto"/>
        <w:bottom w:val="none" w:sz="0" w:space="0" w:color="auto"/>
        <w:right w:val="none" w:sz="0" w:space="0" w:color="auto"/>
      </w:divBdr>
      <w:divsChild>
        <w:div w:id="418870971">
          <w:marLeft w:val="0"/>
          <w:marRight w:val="0"/>
          <w:marTop w:val="0"/>
          <w:marBottom w:val="0"/>
          <w:divBdr>
            <w:top w:val="none" w:sz="0" w:space="0" w:color="auto"/>
            <w:left w:val="none" w:sz="0" w:space="0" w:color="auto"/>
            <w:bottom w:val="none" w:sz="0" w:space="0" w:color="auto"/>
            <w:right w:val="none" w:sz="0" w:space="0" w:color="auto"/>
          </w:divBdr>
          <w:divsChild>
            <w:div w:id="289820761">
              <w:marLeft w:val="0"/>
              <w:marRight w:val="0"/>
              <w:marTop w:val="0"/>
              <w:marBottom w:val="0"/>
              <w:divBdr>
                <w:top w:val="none" w:sz="0" w:space="0" w:color="auto"/>
                <w:left w:val="none" w:sz="0" w:space="0" w:color="auto"/>
                <w:bottom w:val="none" w:sz="0" w:space="0" w:color="auto"/>
                <w:right w:val="none" w:sz="0" w:space="0" w:color="auto"/>
              </w:divBdr>
            </w:div>
            <w:div w:id="12558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jfds.2023.100107" TargetMode="Externa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infotec.repositorioinstitucional.mx/jspui/bitstream/1027/199/1/Una%20introducci%C2%B4on%20al%20an%C2%B4alisis%20topol%C2%B4ogico%20de%20datos.pdf" TargetMode="External"/><Relationship Id="rId17" Type="http://schemas.openxmlformats.org/officeDocument/2006/relationships/hyperlink" Target="https://www.researchgate.net/publication/37113399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j.physa.2021.12577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7/s11408-020-00377-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16/j.physa.2020.124956"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eswa.2020.113222"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C49362348337458243C8AA479693F0" ma:contentTypeVersion="15" ma:contentTypeDescription="Create a new document." ma:contentTypeScope="" ma:versionID="9f7289296a87ecaec45b30caf5485223">
  <xsd:schema xmlns:xsd="http://www.w3.org/2001/XMLSchema" xmlns:xs="http://www.w3.org/2001/XMLSchema" xmlns:p="http://schemas.microsoft.com/office/2006/metadata/properties" xmlns:ns3="5cac1acd-d7f2-4810-a560-7e2f664c9218" xmlns:ns4="7eb9858e-99d3-4aa9-8ed7-62e121bee240" targetNamespace="http://schemas.microsoft.com/office/2006/metadata/properties" ma:root="true" ma:fieldsID="04123889f54744c7bcccaca7946d2e8f" ns3:_="" ns4:_="">
    <xsd:import namespace="5cac1acd-d7f2-4810-a560-7e2f664c9218"/>
    <xsd:import namespace="7eb9858e-99d3-4aa9-8ed7-62e121bee2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acd-d7f2-4810-a560-7e2f664c92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b9858e-99d3-4aa9-8ed7-62e121bee2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cac1acd-d7f2-4810-a560-7e2f664c9218" xsi:nil="true"/>
  </documentManagement>
</p:properties>
</file>

<file path=customXml/itemProps1.xml><?xml version="1.0" encoding="utf-8"?>
<ds:datastoreItem xmlns:ds="http://schemas.openxmlformats.org/officeDocument/2006/customXml" ds:itemID="{D217DC18-F563-4EA9-9749-814629563FAA}">
  <ds:schemaRefs>
    <ds:schemaRef ds:uri="http://schemas.microsoft.com/sharepoint/v3/contenttype/forms"/>
  </ds:schemaRefs>
</ds:datastoreItem>
</file>

<file path=customXml/itemProps2.xml><?xml version="1.0" encoding="utf-8"?>
<ds:datastoreItem xmlns:ds="http://schemas.openxmlformats.org/officeDocument/2006/customXml" ds:itemID="{17C64B27-9BCB-44B1-940A-879A9F0AE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acd-d7f2-4810-a560-7e2f664c9218"/>
    <ds:schemaRef ds:uri="7eb9858e-99d3-4aa9-8ed7-62e121be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9D9029-C73F-4004-9D49-A655C73A7846}">
  <ds:schemaRefs>
    <ds:schemaRef ds:uri="http://schemas.openxmlformats.org/officeDocument/2006/bibliography"/>
  </ds:schemaRefs>
</ds:datastoreItem>
</file>

<file path=customXml/itemProps4.xml><?xml version="1.0" encoding="utf-8"?>
<ds:datastoreItem xmlns:ds="http://schemas.openxmlformats.org/officeDocument/2006/customXml" ds:itemID="{4A4D91DF-B8D4-4125-8A74-BA7B3524DE16}">
  <ds:schemaRefs>
    <ds:schemaRef ds:uri="http://www.w3.org/XML/1998/namespace"/>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purl.org/dc/dcmitype/"/>
    <ds:schemaRef ds:uri="http://schemas.microsoft.com/office/2006/documentManagement/types"/>
    <ds:schemaRef ds:uri="7eb9858e-99d3-4aa9-8ed7-62e121bee240"/>
    <ds:schemaRef ds:uri="5cac1acd-d7f2-4810-a560-7e2f664c9218"/>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3290</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21347</CharactersWithSpaces>
  <SharedDoc>false</SharedDoc>
  <HLinks>
    <vt:vector size="42" baseType="variant">
      <vt:variant>
        <vt:i4>7274614</vt:i4>
      </vt:variant>
      <vt:variant>
        <vt:i4>18</vt:i4>
      </vt:variant>
      <vt:variant>
        <vt:i4>0</vt:i4>
      </vt:variant>
      <vt:variant>
        <vt:i4>5</vt:i4>
      </vt:variant>
      <vt:variant>
        <vt:lpwstr>https://www.researchgate.net/publication/371133996</vt:lpwstr>
      </vt:variant>
      <vt:variant>
        <vt:lpwstr/>
      </vt:variant>
      <vt:variant>
        <vt:i4>3866741</vt:i4>
      </vt:variant>
      <vt:variant>
        <vt:i4>15</vt:i4>
      </vt:variant>
      <vt:variant>
        <vt:i4>0</vt:i4>
      </vt:variant>
      <vt:variant>
        <vt:i4>5</vt:i4>
      </vt:variant>
      <vt:variant>
        <vt:lpwstr>https://doi.org/10.1016/j.physa.2021.125774</vt:lpwstr>
      </vt:variant>
      <vt:variant>
        <vt:lpwstr/>
      </vt:variant>
      <vt:variant>
        <vt:i4>3735675</vt:i4>
      </vt:variant>
      <vt:variant>
        <vt:i4>12</vt:i4>
      </vt:variant>
      <vt:variant>
        <vt:i4>0</vt:i4>
      </vt:variant>
      <vt:variant>
        <vt:i4>5</vt:i4>
      </vt:variant>
      <vt:variant>
        <vt:lpwstr>https://doi.org/10.1016/j.physa.2020.124956</vt:lpwstr>
      </vt:variant>
      <vt:variant>
        <vt:lpwstr/>
      </vt:variant>
      <vt:variant>
        <vt:i4>3211322</vt:i4>
      </vt:variant>
      <vt:variant>
        <vt:i4>9</vt:i4>
      </vt:variant>
      <vt:variant>
        <vt:i4>0</vt:i4>
      </vt:variant>
      <vt:variant>
        <vt:i4>5</vt:i4>
      </vt:variant>
      <vt:variant>
        <vt:lpwstr>https://doi.org/10.1016/j.eswa.2020.113222</vt:lpwstr>
      </vt:variant>
      <vt:variant>
        <vt:lpwstr/>
      </vt:variant>
      <vt:variant>
        <vt:i4>3211300</vt:i4>
      </vt:variant>
      <vt:variant>
        <vt:i4>6</vt:i4>
      </vt:variant>
      <vt:variant>
        <vt:i4>0</vt:i4>
      </vt:variant>
      <vt:variant>
        <vt:i4>5</vt:i4>
      </vt:variant>
      <vt:variant>
        <vt:lpwstr>https://doi.org/10.1016/j.jfds.2023.100107</vt:lpwstr>
      </vt:variant>
      <vt:variant>
        <vt:lpwstr/>
      </vt:variant>
      <vt:variant>
        <vt:i4>5177408</vt:i4>
      </vt:variant>
      <vt:variant>
        <vt:i4>3</vt:i4>
      </vt:variant>
      <vt:variant>
        <vt:i4>0</vt:i4>
      </vt:variant>
      <vt:variant>
        <vt:i4>5</vt:i4>
      </vt:variant>
      <vt:variant>
        <vt:lpwstr>https://infotec.repositorioinstitucional.mx/jspui/bitstream/1027/199/1/Una introducci%C2%B4on al an%C2%B4alisis topol%C2%B4ogico de datos.pdf</vt:lpwstr>
      </vt:variant>
      <vt:variant>
        <vt:lpwstr/>
      </vt:variant>
      <vt:variant>
        <vt:i4>6422583</vt:i4>
      </vt:variant>
      <vt:variant>
        <vt:i4>0</vt:i4>
      </vt:variant>
      <vt:variant>
        <vt:i4>0</vt:i4>
      </vt:variant>
      <vt:variant>
        <vt:i4>5</vt:i4>
      </vt:variant>
      <vt:variant>
        <vt:lpwstr>https://doi.org/10.1007/s11408-020-00377-x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Espino Montelongo</dc:creator>
  <cp:keywords/>
  <dc:description/>
  <cp:lastModifiedBy>Heriberto Espino</cp:lastModifiedBy>
  <cp:revision>2</cp:revision>
  <cp:lastPrinted>2024-05-06T05:53:00Z</cp:lastPrinted>
  <dcterms:created xsi:type="dcterms:W3CDTF">2024-05-12T00:19:00Z</dcterms:created>
  <dcterms:modified xsi:type="dcterms:W3CDTF">2024-05-12T00:19:00Z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0x01010032C49362348337458243C8AA479693F0</vt:lpwstr>
  </property>
</Properties>
</file>